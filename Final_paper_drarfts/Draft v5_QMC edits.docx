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247C" w14:textId="77777777" w:rsidR="00756747" w:rsidRPr="00BB2040" w:rsidRDefault="00C80EAF" w:rsidP="00C80EAF">
      <w:pPr>
        <w:pStyle w:val="NoSpacing"/>
        <w:jc w:val="center"/>
        <w:rPr>
          <w:rFonts w:ascii="Times New Roman" w:hAnsi="Times New Roman" w:cs="Times New Roman"/>
          <w:sz w:val="32"/>
          <w:szCs w:val="32"/>
        </w:rPr>
      </w:pPr>
      <w:r w:rsidRPr="00BB2040">
        <w:rPr>
          <w:rFonts w:ascii="Times New Roman" w:hAnsi="Times New Roman" w:cs="Times New Roman"/>
          <w:sz w:val="32"/>
          <w:szCs w:val="32"/>
        </w:rPr>
        <w:t xml:space="preserve">Harnessing AI Innovations from the Hospitality Industry: </w:t>
      </w:r>
    </w:p>
    <w:p w14:paraId="2811E104" w14:textId="33582C1D" w:rsidR="00C80EAF" w:rsidRPr="00BB2040" w:rsidRDefault="00C80EAF" w:rsidP="00C80EAF">
      <w:pPr>
        <w:pStyle w:val="NoSpacing"/>
        <w:jc w:val="center"/>
        <w:rPr>
          <w:rFonts w:ascii="Times New Roman" w:hAnsi="Times New Roman" w:cs="Times New Roman"/>
          <w:sz w:val="32"/>
          <w:szCs w:val="32"/>
        </w:rPr>
      </w:pPr>
      <w:r w:rsidRPr="00BB2040">
        <w:rPr>
          <w:rFonts w:ascii="Times New Roman" w:hAnsi="Times New Roman" w:cs="Times New Roman"/>
          <w:sz w:val="32"/>
          <w:szCs w:val="32"/>
        </w:rPr>
        <w:t>A Blueprint for Household Food Waste Management</w:t>
      </w:r>
    </w:p>
    <w:p w14:paraId="727929DA" w14:textId="77777777" w:rsidR="00C80EAF" w:rsidRDefault="00C80EAF" w:rsidP="00C80EAF">
      <w:pPr>
        <w:pStyle w:val="NoSpacing"/>
        <w:jc w:val="center"/>
        <w:rPr>
          <w:rFonts w:ascii="Times New Roman" w:hAnsi="Times New Roman" w:cs="Times New Roman"/>
        </w:rPr>
      </w:pPr>
    </w:p>
    <w:p w14:paraId="08DE657C" w14:textId="07962171" w:rsidR="00C80EAF" w:rsidRDefault="00C80EAF" w:rsidP="00C80EAF">
      <w:pPr>
        <w:pStyle w:val="NoSpacing"/>
        <w:jc w:val="center"/>
        <w:rPr>
          <w:rFonts w:ascii="Times New Roman" w:hAnsi="Times New Roman" w:cs="Times New Roman"/>
        </w:rPr>
      </w:pPr>
      <w:r>
        <w:rPr>
          <w:rFonts w:ascii="Times New Roman" w:hAnsi="Times New Roman" w:cs="Times New Roman"/>
        </w:rPr>
        <w:t xml:space="preserve">Disha </w:t>
      </w:r>
      <w:proofErr w:type="spellStart"/>
      <w:r>
        <w:rPr>
          <w:rFonts w:ascii="Times New Roman" w:hAnsi="Times New Roman" w:cs="Times New Roman"/>
        </w:rPr>
        <w:t>Kanavikar</w:t>
      </w:r>
      <w:proofErr w:type="spellEnd"/>
      <w:r>
        <w:rPr>
          <w:rFonts w:ascii="Times New Roman" w:hAnsi="Times New Roman" w:cs="Times New Roman"/>
        </w:rPr>
        <w:t xml:space="preserve">, </w:t>
      </w:r>
      <w:r w:rsidR="00A404DA">
        <w:rPr>
          <w:rFonts w:ascii="Times New Roman" w:hAnsi="Times New Roman" w:cs="Times New Roman"/>
        </w:rPr>
        <w:t>Quintana</w:t>
      </w:r>
      <w:r>
        <w:rPr>
          <w:rFonts w:ascii="Times New Roman" w:hAnsi="Times New Roman" w:cs="Times New Roman"/>
        </w:rPr>
        <w:t xml:space="preserve"> </w:t>
      </w:r>
      <w:r w:rsidR="005C73C8">
        <w:rPr>
          <w:rFonts w:ascii="Times New Roman" w:hAnsi="Times New Roman" w:cs="Times New Roman"/>
        </w:rPr>
        <w:t xml:space="preserve">(Quincy) </w:t>
      </w:r>
      <w:r>
        <w:rPr>
          <w:rFonts w:ascii="Times New Roman" w:hAnsi="Times New Roman" w:cs="Times New Roman"/>
        </w:rPr>
        <w:t>Clark, Jason Clark, Patrick Donnelly</w:t>
      </w:r>
    </w:p>
    <w:p w14:paraId="169B75B6" w14:textId="77777777" w:rsidR="00743B67" w:rsidRDefault="00743B67" w:rsidP="00C80EAF">
      <w:pPr>
        <w:pStyle w:val="NoSpacing"/>
        <w:jc w:val="center"/>
        <w:rPr>
          <w:rFonts w:ascii="Times New Roman" w:hAnsi="Times New Roman" w:cs="Times New Roman"/>
        </w:rPr>
      </w:pPr>
    </w:p>
    <w:p w14:paraId="07E5DE49" w14:textId="77777777" w:rsidR="00C80EAF" w:rsidRDefault="00C80EAF" w:rsidP="00C80EAF">
      <w:pPr>
        <w:pStyle w:val="NoSpacing"/>
        <w:rPr>
          <w:rFonts w:ascii="Times New Roman" w:hAnsi="Times New Roman" w:cs="Times New Roman"/>
        </w:rPr>
      </w:pPr>
    </w:p>
    <w:p w14:paraId="0C8F30D7" w14:textId="21F2BDA2" w:rsidR="00C80EAF" w:rsidRPr="00524092" w:rsidRDefault="00C80EAF" w:rsidP="00C80EAF">
      <w:pPr>
        <w:pStyle w:val="NoSpacing"/>
        <w:jc w:val="both"/>
        <w:rPr>
          <w:rFonts w:ascii="Times New Roman" w:hAnsi="Times New Roman" w:cs="Times New Roman"/>
        </w:rPr>
      </w:pPr>
      <w:r w:rsidRPr="00524092">
        <w:rPr>
          <w:rFonts w:ascii="Times New Roman" w:hAnsi="Times New Roman" w:cs="Times New Roman"/>
          <w:b/>
          <w:bCs/>
        </w:rPr>
        <w:t>Abstract.</w:t>
      </w:r>
      <w:r w:rsidRPr="00524092">
        <w:rPr>
          <w:rFonts w:ascii="Times New Roman" w:hAnsi="Times New Roman" w:cs="Times New Roman"/>
        </w:rPr>
        <w:t xml:space="preserve"> </w:t>
      </w:r>
      <w:r w:rsidR="00756747" w:rsidRPr="00524092">
        <w:rPr>
          <w:rFonts w:ascii="Times New Roman" w:hAnsi="Times New Roman" w:cs="Times New Roman"/>
        </w:rPr>
        <w:t xml:space="preserve">Excessive food </w:t>
      </w:r>
      <w:r w:rsidR="00256686" w:rsidRPr="00524092">
        <w:rPr>
          <w:rFonts w:ascii="Times New Roman" w:hAnsi="Times New Roman" w:cs="Times New Roman"/>
        </w:rPr>
        <w:t>waste</w:t>
      </w:r>
      <w:r w:rsidR="00756747" w:rsidRPr="00524092">
        <w:rPr>
          <w:rFonts w:ascii="Times New Roman" w:hAnsi="Times New Roman" w:cs="Times New Roman"/>
        </w:rPr>
        <w:t xml:space="preserve"> contributes to greenhouse gas emissions from landfills, significant consumer financial losses, and places </w:t>
      </w:r>
      <w:commentRangeStart w:id="0"/>
      <w:r w:rsidR="00756747" w:rsidRPr="00524092">
        <w:rPr>
          <w:rFonts w:ascii="Times New Roman" w:hAnsi="Times New Roman" w:cs="Times New Roman"/>
        </w:rPr>
        <w:t xml:space="preserve">undue strain on the </w:t>
      </w:r>
      <w:r w:rsidR="00756747" w:rsidRPr="005C73C8">
        <w:rPr>
          <w:rFonts w:ascii="Times New Roman" w:hAnsi="Times New Roman" w:cs="Times New Roman"/>
        </w:rPr>
        <w:t>food industry</w:t>
      </w:r>
      <w:commentRangeEnd w:id="0"/>
      <w:r w:rsidR="005C73C8">
        <w:rPr>
          <w:rStyle w:val="CommentReference"/>
        </w:rPr>
        <w:commentReference w:id="0"/>
      </w:r>
      <w:r w:rsidR="00756747" w:rsidRPr="005C73C8">
        <w:rPr>
          <w:rFonts w:ascii="Times New Roman" w:hAnsi="Times New Roman" w:cs="Times New Roman"/>
        </w:rPr>
        <w:t>.</w:t>
      </w:r>
      <w:r w:rsidR="00756747" w:rsidRPr="00524092">
        <w:rPr>
          <w:rFonts w:ascii="Times New Roman" w:hAnsi="Times New Roman" w:cs="Times New Roman"/>
        </w:rPr>
        <w:t xml:space="preserve"> A</w:t>
      </w:r>
      <w:r w:rsidRPr="00524092">
        <w:rPr>
          <w:rFonts w:ascii="Times New Roman" w:hAnsi="Times New Roman" w:cs="Times New Roman"/>
        </w:rPr>
        <w:t xml:space="preserve">rtificial intelligence (AI) methodologies </w:t>
      </w:r>
      <w:r w:rsidR="00756747" w:rsidRPr="00524092">
        <w:rPr>
          <w:rFonts w:ascii="Times New Roman" w:hAnsi="Times New Roman" w:cs="Times New Roman"/>
        </w:rPr>
        <w:t>are increasingly employed</w:t>
      </w:r>
      <w:r w:rsidRPr="00524092">
        <w:rPr>
          <w:rFonts w:ascii="Times New Roman" w:hAnsi="Times New Roman" w:cs="Times New Roman"/>
        </w:rPr>
        <w:t xml:space="preserve"> in the hospitality industry</w:t>
      </w:r>
      <w:ins w:id="1" w:author="Quincy Clark" w:date="2023-10-01T14:36:00Z">
        <w:r w:rsidR="005C73C8">
          <w:rPr>
            <w:rFonts w:ascii="Times New Roman" w:hAnsi="Times New Roman" w:cs="Times New Roman"/>
          </w:rPr>
          <w:t>,</w:t>
        </w:r>
      </w:ins>
      <w:r w:rsidR="00756747" w:rsidRPr="00524092">
        <w:rPr>
          <w:rFonts w:ascii="Times New Roman" w:hAnsi="Times New Roman" w:cs="Times New Roman"/>
        </w:rPr>
        <w:t xml:space="preserve"> </w:t>
      </w:r>
      <w:del w:id="2" w:author="Quincy Clark" w:date="2023-10-01T14:36:00Z">
        <w:r w:rsidR="00756747" w:rsidRPr="00524092" w:rsidDel="005C73C8">
          <w:rPr>
            <w:rFonts w:ascii="Times New Roman" w:hAnsi="Times New Roman" w:cs="Times New Roman"/>
          </w:rPr>
          <w:delText xml:space="preserve">to </w:delText>
        </w:r>
      </w:del>
      <w:r w:rsidRPr="00524092">
        <w:rPr>
          <w:rFonts w:ascii="Times New Roman" w:hAnsi="Times New Roman" w:cs="Times New Roman"/>
        </w:rPr>
        <w:t>revolutioniz</w:t>
      </w:r>
      <w:del w:id="3" w:author="Quincy Clark" w:date="2023-10-01T14:36:00Z">
        <w:r w:rsidRPr="00524092" w:rsidDel="005C73C8">
          <w:rPr>
            <w:rFonts w:ascii="Times New Roman" w:hAnsi="Times New Roman" w:cs="Times New Roman"/>
          </w:rPr>
          <w:delText>e</w:delText>
        </w:r>
      </w:del>
      <w:ins w:id="4" w:author="Quincy Clark" w:date="2023-10-01T14:36:00Z">
        <w:r w:rsidR="005C73C8">
          <w:rPr>
            <w:rFonts w:ascii="Times New Roman" w:hAnsi="Times New Roman" w:cs="Times New Roman"/>
          </w:rPr>
          <w:t>ing</w:t>
        </w:r>
      </w:ins>
      <w:r w:rsidRPr="00524092">
        <w:rPr>
          <w:rFonts w:ascii="Times New Roman" w:hAnsi="Times New Roman" w:cs="Times New Roman"/>
        </w:rPr>
        <w:t xml:space="preserve"> commercial kitchen operations to monitor, analyze, and </w:t>
      </w:r>
      <w:del w:id="5" w:author="Quincy Clark" w:date="2023-10-01T14:38:00Z">
        <w:r w:rsidRPr="00524092" w:rsidDel="005C73C8">
          <w:rPr>
            <w:rFonts w:ascii="Times New Roman" w:hAnsi="Times New Roman" w:cs="Times New Roman"/>
          </w:rPr>
          <w:delText xml:space="preserve">subsequently </w:delText>
        </w:r>
      </w:del>
      <w:ins w:id="6" w:author="Quincy Clark" w:date="2023-10-01T14:38:00Z">
        <w:r w:rsidR="005C73C8">
          <w:rPr>
            <w:rFonts w:ascii="Times New Roman" w:hAnsi="Times New Roman" w:cs="Times New Roman"/>
          </w:rPr>
          <w:t>ultimately</w:t>
        </w:r>
        <w:r w:rsidR="005C73C8" w:rsidRPr="00524092">
          <w:rPr>
            <w:rFonts w:ascii="Times New Roman" w:hAnsi="Times New Roman" w:cs="Times New Roman"/>
          </w:rPr>
          <w:t xml:space="preserve"> </w:t>
        </w:r>
      </w:ins>
      <w:r w:rsidRPr="00524092">
        <w:rPr>
          <w:rFonts w:ascii="Times New Roman" w:hAnsi="Times New Roman" w:cs="Times New Roman"/>
        </w:rPr>
        <w:t xml:space="preserve">reduce food </w:t>
      </w:r>
      <w:r w:rsidR="00256686" w:rsidRPr="00524092">
        <w:rPr>
          <w:rFonts w:ascii="Times New Roman" w:hAnsi="Times New Roman" w:cs="Times New Roman"/>
        </w:rPr>
        <w:t>waste</w:t>
      </w:r>
      <w:r w:rsidRPr="00524092">
        <w:rPr>
          <w:rFonts w:ascii="Times New Roman" w:hAnsi="Times New Roman" w:cs="Times New Roman"/>
        </w:rPr>
        <w:t xml:space="preserve">. </w:t>
      </w:r>
      <w:r w:rsidR="00756747" w:rsidRPr="00524092">
        <w:rPr>
          <w:rFonts w:ascii="Times New Roman" w:hAnsi="Times New Roman" w:cs="Times New Roman"/>
        </w:rPr>
        <w:t xml:space="preserve">This </w:t>
      </w:r>
      <w:r w:rsidR="0064197F">
        <w:rPr>
          <w:rFonts w:ascii="Times New Roman" w:hAnsi="Times New Roman" w:cs="Times New Roman"/>
        </w:rPr>
        <w:t>study</w:t>
      </w:r>
      <w:r w:rsidR="00756747" w:rsidRPr="00524092">
        <w:rPr>
          <w:rFonts w:ascii="Times New Roman" w:hAnsi="Times New Roman" w:cs="Times New Roman"/>
        </w:rPr>
        <w:t xml:space="preserve"> </w:t>
      </w:r>
      <w:r w:rsidR="0064197F">
        <w:rPr>
          <w:rFonts w:ascii="Times New Roman" w:hAnsi="Times New Roman" w:cs="Times New Roman"/>
        </w:rPr>
        <w:t>examines</w:t>
      </w:r>
      <w:r w:rsidRPr="00524092">
        <w:rPr>
          <w:rFonts w:ascii="Times New Roman" w:hAnsi="Times New Roman" w:cs="Times New Roman"/>
        </w:rPr>
        <w:t xml:space="preserve"> </w:t>
      </w:r>
      <w:del w:id="7" w:author="Quincy Clark" w:date="2023-10-01T14:38:00Z">
        <w:r w:rsidR="0064197F" w:rsidDel="005C73C8">
          <w:rPr>
            <w:rFonts w:ascii="Times New Roman" w:hAnsi="Times New Roman" w:cs="Times New Roman"/>
          </w:rPr>
          <w:delText>these</w:delText>
        </w:r>
        <w:r w:rsidRPr="00524092" w:rsidDel="005C73C8">
          <w:rPr>
            <w:rFonts w:ascii="Times New Roman" w:hAnsi="Times New Roman" w:cs="Times New Roman"/>
          </w:rPr>
          <w:delText xml:space="preserve"> </w:delText>
        </w:r>
      </w:del>
      <w:ins w:id="8" w:author="Quincy Clark" w:date="2023-10-01T14:38:00Z">
        <w:r w:rsidR="005C73C8">
          <w:rPr>
            <w:rFonts w:ascii="Times New Roman" w:hAnsi="Times New Roman" w:cs="Times New Roman"/>
          </w:rPr>
          <w:t>AI</w:t>
        </w:r>
        <w:r w:rsidR="005C73C8" w:rsidRPr="00524092">
          <w:rPr>
            <w:rFonts w:ascii="Times New Roman" w:hAnsi="Times New Roman" w:cs="Times New Roman"/>
          </w:rPr>
          <w:t xml:space="preserve"> </w:t>
        </w:r>
      </w:ins>
      <w:r w:rsidRPr="00524092">
        <w:rPr>
          <w:rFonts w:ascii="Times New Roman" w:hAnsi="Times New Roman" w:cs="Times New Roman"/>
        </w:rPr>
        <w:t>strategies</w:t>
      </w:r>
      <w:r w:rsidR="00756747" w:rsidRPr="00524092">
        <w:rPr>
          <w:rFonts w:ascii="Times New Roman" w:hAnsi="Times New Roman" w:cs="Times New Roman"/>
        </w:rPr>
        <w:t xml:space="preserve"> </w:t>
      </w:r>
      <w:ins w:id="9" w:author="Quincy Clark" w:date="2023-10-01T14:39:00Z">
        <w:r w:rsidR="005C73C8">
          <w:rPr>
            <w:rFonts w:ascii="Times New Roman" w:hAnsi="Times New Roman" w:cs="Times New Roman"/>
          </w:rPr>
          <w:t xml:space="preserve">that are used by the hospitality industry </w:t>
        </w:r>
      </w:ins>
      <w:r w:rsidRPr="00524092">
        <w:rPr>
          <w:rFonts w:ascii="Times New Roman" w:hAnsi="Times New Roman" w:cs="Times New Roman"/>
        </w:rPr>
        <w:t xml:space="preserve">to conceptualize a framework tailored for household food waste management. </w:t>
      </w:r>
      <w:commentRangeStart w:id="10"/>
      <w:r w:rsidR="00756747" w:rsidRPr="00524092">
        <w:rPr>
          <w:rFonts w:ascii="Times New Roman" w:hAnsi="Times New Roman" w:cs="Times New Roman"/>
        </w:rPr>
        <w:t xml:space="preserve">Our study suggests how </w:t>
      </w:r>
      <w:r w:rsidRPr="00524092">
        <w:rPr>
          <w:rFonts w:ascii="Times New Roman" w:hAnsi="Times New Roman" w:cs="Times New Roman"/>
        </w:rPr>
        <w:t xml:space="preserve">the large-scale solutions of the hospitality </w:t>
      </w:r>
      <w:commentRangeStart w:id="11"/>
      <w:r w:rsidRPr="00524092">
        <w:rPr>
          <w:rFonts w:ascii="Times New Roman" w:hAnsi="Times New Roman" w:cs="Times New Roman"/>
        </w:rPr>
        <w:t>sector</w:t>
      </w:r>
      <w:commentRangeEnd w:id="11"/>
      <w:r w:rsidR="00880BE9">
        <w:rPr>
          <w:rStyle w:val="CommentReference"/>
        </w:rPr>
        <w:commentReference w:id="11"/>
      </w:r>
      <w:r w:rsidRPr="00524092">
        <w:rPr>
          <w:rFonts w:ascii="Times New Roman" w:hAnsi="Times New Roman" w:cs="Times New Roman"/>
        </w:rPr>
        <w:t xml:space="preserve"> </w:t>
      </w:r>
      <w:r w:rsidR="00756747" w:rsidRPr="00524092">
        <w:rPr>
          <w:rFonts w:ascii="Times New Roman" w:hAnsi="Times New Roman" w:cs="Times New Roman"/>
        </w:rPr>
        <w:t xml:space="preserve">could be adapted to the </w:t>
      </w:r>
      <w:r w:rsidRPr="00524092">
        <w:rPr>
          <w:rFonts w:ascii="Times New Roman" w:hAnsi="Times New Roman" w:cs="Times New Roman"/>
        </w:rPr>
        <w:t xml:space="preserve">unique characteristics and challenges of </w:t>
      </w:r>
      <w:r w:rsidR="00756747" w:rsidRPr="00524092">
        <w:rPr>
          <w:rFonts w:ascii="Times New Roman" w:hAnsi="Times New Roman" w:cs="Times New Roman"/>
        </w:rPr>
        <w:t>household</w:t>
      </w:r>
      <w:r w:rsidRPr="00524092">
        <w:rPr>
          <w:rFonts w:ascii="Times New Roman" w:hAnsi="Times New Roman" w:cs="Times New Roman"/>
        </w:rPr>
        <w:t xml:space="preserve"> </w:t>
      </w:r>
      <w:r w:rsidR="0064197F">
        <w:rPr>
          <w:rFonts w:ascii="Times New Roman" w:hAnsi="Times New Roman" w:cs="Times New Roman"/>
        </w:rPr>
        <w:t xml:space="preserve">food </w:t>
      </w:r>
      <w:r w:rsidR="0064197F" w:rsidRPr="00524092">
        <w:rPr>
          <w:rFonts w:ascii="Times New Roman" w:hAnsi="Times New Roman" w:cs="Times New Roman"/>
        </w:rPr>
        <w:t>waste management</w:t>
      </w:r>
      <w:r w:rsidR="00743B67" w:rsidRPr="00524092">
        <w:rPr>
          <w:rFonts w:ascii="Times New Roman" w:hAnsi="Times New Roman" w:cs="Times New Roman"/>
        </w:rPr>
        <w:t xml:space="preserve"> by examining how these companies leverage advanced data analytics, sensor technology, and machine learning algorithms as the backbone of their waste reduction strategies</w:t>
      </w:r>
      <w:r w:rsidRPr="00524092">
        <w:rPr>
          <w:rFonts w:ascii="Times New Roman" w:hAnsi="Times New Roman" w:cs="Times New Roman"/>
        </w:rPr>
        <w:t xml:space="preserve">. </w:t>
      </w:r>
      <w:commentRangeEnd w:id="10"/>
      <w:r w:rsidR="00244518">
        <w:rPr>
          <w:rStyle w:val="CommentReference"/>
        </w:rPr>
        <w:commentReference w:id="10"/>
      </w:r>
      <w:r w:rsidRPr="00524092">
        <w:rPr>
          <w:rFonts w:ascii="Times New Roman" w:hAnsi="Times New Roman" w:cs="Times New Roman"/>
        </w:rPr>
        <w:t xml:space="preserve">The findings underscore the potential of adapting and integrating advanced AI tools into </w:t>
      </w:r>
      <w:commentRangeStart w:id="12"/>
      <w:r w:rsidRPr="00524092">
        <w:rPr>
          <w:rFonts w:ascii="Times New Roman" w:hAnsi="Times New Roman" w:cs="Times New Roman"/>
        </w:rPr>
        <w:t>home settings</w:t>
      </w:r>
      <w:commentRangeEnd w:id="12"/>
      <w:r w:rsidR="00244518">
        <w:rPr>
          <w:rStyle w:val="CommentReference"/>
        </w:rPr>
        <w:commentReference w:id="12"/>
      </w:r>
      <w:r w:rsidRPr="00524092">
        <w:rPr>
          <w:rFonts w:ascii="Times New Roman" w:hAnsi="Times New Roman" w:cs="Times New Roman"/>
        </w:rPr>
        <w:t xml:space="preserve">, highlighting actionable insights and data-driven interventions. </w:t>
      </w:r>
      <w:commentRangeStart w:id="13"/>
      <w:r w:rsidRPr="00524092">
        <w:rPr>
          <w:rFonts w:ascii="Times New Roman" w:hAnsi="Times New Roman" w:cs="Times New Roman"/>
        </w:rPr>
        <w:t xml:space="preserve">The proposed </w:t>
      </w:r>
      <w:commentRangeStart w:id="14"/>
      <w:r w:rsidRPr="00524092">
        <w:rPr>
          <w:rFonts w:ascii="Times New Roman" w:hAnsi="Times New Roman" w:cs="Times New Roman"/>
        </w:rPr>
        <w:t xml:space="preserve">blueprint </w:t>
      </w:r>
      <w:commentRangeEnd w:id="14"/>
      <w:r w:rsidR="00244518">
        <w:rPr>
          <w:rStyle w:val="CommentReference"/>
        </w:rPr>
        <w:commentReference w:id="14"/>
      </w:r>
      <w:r w:rsidRPr="00524092">
        <w:rPr>
          <w:rFonts w:ascii="Times New Roman" w:hAnsi="Times New Roman" w:cs="Times New Roman"/>
        </w:rPr>
        <w:t xml:space="preserve">not only offers a promising avenue to diminish household food </w:t>
      </w:r>
      <w:r w:rsidR="00256686" w:rsidRPr="00524092">
        <w:rPr>
          <w:rFonts w:ascii="Times New Roman" w:hAnsi="Times New Roman" w:cs="Times New Roman"/>
        </w:rPr>
        <w:t>waste</w:t>
      </w:r>
      <w:r w:rsidRPr="00524092">
        <w:rPr>
          <w:rFonts w:ascii="Times New Roman" w:hAnsi="Times New Roman" w:cs="Times New Roman"/>
        </w:rPr>
        <w:t xml:space="preserve"> but also advocates for the broader adoption of AI in championing sustainable living practices.</w:t>
      </w:r>
      <w:commentRangeEnd w:id="13"/>
      <w:r w:rsidR="00244518">
        <w:rPr>
          <w:rStyle w:val="CommentReference"/>
        </w:rPr>
        <w:commentReference w:id="13"/>
      </w:r>
    </w:p>
    <w:p w14:paraId="69AA65B5" w14:textId="77777777" w:rsidR="00C80EAF" w:rsidRDefault="00C80EAF" w:rsidP="00C80EAF">
      <w:pPr>
        <w:pStyle w:val="NoSpacing"/>
        <w:rPr>
          <w:rFonts w:ascii="Times New Roman" w:hAnsi="Times New Roman" w:cs="Times New Roman"/>
        </w:rPr>
      </w:pPr>
    </w:p>
    <w:p w14:paraId="35FE5634" w14:textId="5FC52EF9" w:rsidR="00D0489B" w:rsidRPr="00BB2040" w:rsidRDefault="00D0489B" w:rsidP="00C80EAF">
      <w:pPr>
        <w:pStyle w:val="NoSpacing"/>
        <w:rPr>
          <w:rFonts w:ascii="Times New Roman" w:hAnsi="Times New Roman" w:cs="Times New Roman"/>
          <w:b/>
          <w:bCs/>
        </w:rPr>
      </w:pPr>
      <w:r w:rsidRPr="00BB2040">
        <w:rPr>
          <w:rFonts w:ascii="Times New Roman" w:hAnsi="Times New Roman" w:cs="Times New Roman"/>
          <w:b/>
          <w:bCs/>
        </w:rPr>
        <w:t xml:space="preserve">1. </w:t>
      </w:r>
      <w:r w:rsidR="00BB2040" w:rsidRPr="00BB2040">
        <w:rPr>
          <w:rFonts w:ascii="Times New Roman" w:hAnsi="Times New Roman" w:cs="Times New Roman"/>
          <w:b/>
          <w:bCs/>
        </w:rPr>
        <w:t>Introduction</w:t>
      </w:r>
    </w:p>
    <w:p w14:paraId="5F12ED10" w14:textId="77777777" w:rsidR="00EB5ACB" w:rsidRPr="009A2C7D" w:rsidRDefault="00EB5ACB" w:rsidP="009A2C7D">
      <w:pPr>
        <w:pStyle w:val="NoSpacing"/>
        <w:rPr>
          <w:rFonts w:ascii="Times New Roman" w:hAnsi="Times New Roman" w:cs="Times New Roman"/>
        </w:rPr>
      </w:pPr>
    </w:p>
    <w:p w14:paraId="2706BDFE" w14:textId="77777777" w:rsidR="009C426F" w:rsidRDefault="00DE2E97" w:rsidP="009A2C7D">
      <w:pPr>
        <w:pStyle w:val="NoSpacing"/>
        <w:jc w:val="both"/>
        <w:rPr>
          <w:rFonts w:ascii="Times New Roman" w:hAnsi="Times New Roman" w:cs="Times New Roman"/>
        </w:rPr>
      </w:pPr>
      <w:r w:rsidRPr="00DE2E97">
        <w:rPr>
          <w:rFonts w:ascii="Times New Roman" w:hAnsi="Times New Roman" w:cs="Times New Roman"/>
        </w:rPr>
        <w:t xml:space="preserve">The Food and Agriculture Organization of the United Nations reports that one third (about 1 billion tons) of all food produced annually for consumption goes to waste [1]. Such wastage results in the release of about 3 billion tons of greenhouse gases from landfills and an economic loss of nearly $800 billion USD per year [36]. Food waste has significant environmental and economic consequences.  Notably, this waste not only signifies a lost economic opportunity but also leads to negative environmental consequences. Wasted food is deposited in landfills. The food generates methane gas upon decomposition. Compared to carbon dioxide, methane is more harmful to global warming [2]. Waste also places a strain on the agricultural </w:t>
      </w:r>
      <w:r w:rsidRPr="00244518">
        <w:rPr>
          <w:rFonts w:ascii="Times New Roman" w:hAnsi="Times New Roman" w:cs="Times New Roman"/>
          <w:highlight w:val="yellow"/>
          <w:rPrChange w:id="15" w:author="Quincy Clark" w:date="2023-10-01T15:00:00Z">
            <w:rPr>
              <w:rFonts w:ascii="Times New Roman" w:hAnsi="Times New Roman" w:cs="Times New Roman"/>
            </w:rPr>
          </w:rPrChange>
        </w:rPr>
        <w:t>sector</w:t>
      </w:r>
      <w:r w:rsidRPr="00DE2E97">
        <w:rPr>
          <w:rFonts w:ascii="Times New Roman" w:hAnsi="Times New Roman" w:cs="Times New Roman"/>
        </w:rPr>
        <w:t>, consuming vast amounts of valuable resources such as water, land, and energy for unconsumed food [3].</w:t>
      </w:r>
    </w:p>
    <w:p w14:paraId="7BD5E196" w14:textId="5502A375" w:rsidR="009C426F" w:rsidRDefault="009A2C7D" w:rsidP="00130DB6">
      <w:pPr>
        <w:pStyle w:val="NoSpacing"/>
        <w:ind w:firstLine="360"/>
        <w:jc w:val="both"/>
        <w:rPr>
          <w:rFonts w:ascii="Times New Roman" w:hAnsi="Times New Roman" w:cs="Times New Roman"/>
        </w:rPr>
      </w:pPr>
      <w:r w:rsidRPr="009A2C7D">
        <w:rPr>
          <w:rFonts w:ascii="Times New Roman" w:hAnsi="Times New Roman" w:cs="Times New Roman"/>
        </w:rPr>
        <w:t xml:space="preserve">Given the magnitude of the issue, there has been a push for innovative solutions to address food waste, particularly in </w:t>
      </w:r>
      <w:r w:rsidRPr="003172D4">
        <w:rPr>
          <w:rFonts w:ascii="Times New Roman" w:hAnsi="Times New Roman" w:cs="Times New Roman"/>
          <w:highlight w:val="yellow"/>
          <w:rPrChange w:id="16" w:author="Quincy Clark" w:date="2023-10-01T15:01:00Z">
            <w:rPr>
              <w:rFonts w:ascii="Times New Roman" w:hAnsi="Times New Roman" w:cs="Times New Roman"/>
            </w:rPr>
          </w:rPrChange>
        </w:rPr>
        <w:t>sectors</w:t>
      </w:r>
      <w:r w:rsidRPr="009A2C7D">
        <w:rPr>
          <w:rFonts w:ascii="Times New Roman" w:hAnsi="Times New Roman" w:cs="Times New Roman"/>
        </w:rPr>
        <w:t xml:space="preserve"> where waste is most prevalent. The hospitality </w:t>
      </w:r>
      <w:r w:rsidRPr="003172D4">
        <w:rPr>
          <w:rFonts w:ascii="Times New Roman" w:hAnsi="Times New Roman" w:cs="Times New Roman"/>
          <w:highlight w:val="yellow"/>
          <w:rPrChange w:id="17" w:author="Quincy Clark" w:date="2023-10-01T15:02:00Z">
            <w:rPr>
              <w:rFonts w:ascii="Times New Roman" w:hAnsi="Times New Roman" w:cs="Times New Roman"/>
            </w:rPr>
          </w:rPrChange>
        </w:rPr>
        <w:t>industry</w:t>
      </w:r>
      <w:r w:rsidRPr="009A2C7D">
        <w:rPr>
          <w:rFonts w:ascii="Times New Roman" w:hAnsi="Times New Roman" w:cs="Times New Roman"/>
        </w:rPr>
        <w:t>, for example, witnesses significant volumes of food waste due to its operational nature</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4</w:t>
      </w:r>
      <w:r w:rsidRPr="009A2C7D">
        <w:rPr>
          <w:rFonts w:ascii="Times New Roman" w:hAnsi="Times New Roman" w:cs="Times New Roman"/>
        </w:rPr>
        <w:t xml:space="preserve">]. </w:t>
      </w:r>
      <w:r w:rsidR="00893570" w:rsidRPr="002A0719">
        <w:rPr>
          <w:rFonts w:ascii="Times New Roman" w:hAnsi="Times New Roman" w:cs="Times New Roman"/>
          <w:color w:val="0000FF"/>
        </w:rPr>
        <w:t>Three</w:t>
      </w:r>
      <w:r w:rsidRPr="009A2C7D">
        <w:rPr>
          <w:rFonts w:ascii="Times New Roman" w:hAnsi="Times New Roman" w:cs="Times New Roman"/>
        </w:rPr>
        <w:t xml:space="preserve"> prominent </w:t>
      </w:r>
      <w:r w:rsidR="00893570">
        <w:rPr>
          <w:rFonts w:ascii="Times New Roman" w:hAnsi="Times New Roman" w:cs="Times New Roman"/>
        </w:rPr>
        <w:t>companies</w:t>
      </w:r>
      <w:ins w:id="18" w:author="Quincy Clark" w:date="2023-10-01T15:39:00Z">
        <w:r w:rsidR="00D84B7F">
          <w:rPr>
            <w:rFonts w:ascii="Times New Roman" w:hAnsi="Times New Roman" w:cs="Times New Roman"/>
          </w:rPr>
          <w:t xml:space="preserve"> in the hospitality industry</w:t>
        </w:r>
      </w:ins>
      <w:r w:rsidRPr="009A2C7D">
        <w:rPr>
          <w:rFonts w:ascii="Times New Roman" w:hAnsi="Times New Roman" w:cs="Times New Roman"/>
        </w:rPr>
        <w:t xml:space="preserve">, </w:t>
      </w:r>
      <w:commentRangeStart w:id="19"/>
      <w:proofErr w:type="spellStart"/>
      <w:r w:rsidR="00893570" w:rsidRPr="002A0719">
        <w:rPr>
          <w:rFonts w:ascii="Times New Roman" w:hAnsi="Times New Roman" w:cs="Times New Roman"/>
          <w:color w:val="0000FF"/>
        </w:rPr>
        <w:t>Leanpath</w:t>
      </w:r>
      <w:proofErr w:type="spellEnd"/>
      <w:r w:rsidR="00893570">
        <w:rPr>
          <w:rFonts w:ascii="Times New Roman" w:hAnsi="Times New Roman" w:cs="Times New Roman"/>
        </w:rPr>
        <w:t xml:space="preserve">, </w:t>
      </w:r>
      <w:proofErr w:type="spellStart"/>
      <w:r w:rsidRPr="009A2C7D">
        <w:rPr>
          <w:rFonts w:ascii="Times New Roman" w:hAnsi="Times New Roman" w:cs="Times New Roman"/>
        </w:rPr>
        <w:t>Kitro</w:t>
      </w:r>
      <w:proofErr w:type="spellEnd"/>
      <w:r w:rsidR="00893570">
        <w:rPr>
          <w:rFonts w:ascii="Times New Roman" w:hAnsi="Times New Roman" w:cs="Times New Roman"/>
        </w:rPr>
        <w:t>,</w:t>
      </w:r>
      <w:r w:rsidRPr="009A2C7D">
        <w:rPr>
          <w:rFonts w:ascii="Times New Roman" w:hAnsi="Times New Roman" w:cs="Times New Roman"/>
        </w:rPr>
        <w:t xml:space="preserve"> </w:t>
      </w:r>
      <w:r w:rsidR="00893570">
        <w:rPr>
          <w:rFonts w:ascii="Times New Roman" w:hAnsi="Times New Roman" w:cs="Times New Roman"/>
        </w:rPr>
        <w:t xml:space="preserve">and </w:t>
      </w:r>
      <w:r w:rsidRPr="009A2C7D">
        <w:rPr>
          <w:rFonts w:ascii="Times New Roman" w:hAnsi="Times New Roman" w:cs="Times New Roman"/>
        </w:rPr>
        <w:t>Winnow,</w:t>
      </w:r>
      <w:commentRangeEnd w:id="19"/>
      <w:r w:rsidR="003172D4">
        <w:rPr>
          <w:rStyle w:val="CommentReference"/>
        </w:rPr>
        <w:commentReference w:id="19"/>
      </w:r>
      <w:r w:rsidR="00893570">
        <w:rPr>
          <w:rFonts w:ascii="Times New Roman" w:hAnsi="Times New Roman" w:cs="Times New Roman"/>
        </w:rPr>
        <w:t xml:space="preserve"> </w:t>
      </w:r>
      <w:r w:rsidR="002A0719">
        <w:rPr>
          <w:rFonts w:ascii="Times New Roman" w:hAnsi="Times New Roman" w:cs="Times New Roman"/>
        </w:rPr>
        <w:t>have</w:t>
      </w:r>
      <w:r w:rsidRPr="009A2C7D">
        <w:rPr>
          <w:rFonts w:ascii="Times New Roman" w:hAnsi="Times New Roman" w:cs="Times New Roman"/>
        </w:rPr>
        <w:t xml:space="preserve"> risen to the </w:t>
      </w:r>
      <w:r w:rsidR="00A404DA" w:rsidRPr="009A2C7D">
        <w:rPr>
          <w:rFonts w:ascii="Times New Roman" w:hAnsi="Times New Roman" w:cs="Times New Roman"/>
        </w:rPr>
        <w:t>challenge of</w:t>
      </w:r>
      <w:r w:rsidRPr="009A2C7D">
        <w:rPr>
          <w:rFonts w:ascii="Times New Roman" w:hAnsi="Times New Roman" w:cs="Times New Roman"/>
        </w:rPr>
        <w:t xml:space="preserve"> leveraging artificial intelligence (AI) to address food waste within the sector. Their pioneering </w:t>
      </w:r>
      <w:del w:id="20" w:author="Quincy Clark" w:date="2023-10-01T15:06:00Z">
        <w:r w:rsidRPr="009A2C7D" w:rsidDel="003172D4">
          <w:rPr>
            <w:rFonts w:ascii="Times New Roman" w:hAnsi="Times New Roman" w:cs="Times New Roman"/>
          </w:rPr>
          <w:delText xml:space="preserve">efforts </w:delText>
        </w:r>
      </w:del>
      <w:ins w:id="21" w:author="Quincy Clark" w:date="2023-10-01T15:06:00Z">
        <w:r w:rsidR="003172D4">
          <w:rPr>
            <w:rFonts w:ascii="Times New Roman" w:hAnsi="Times New Roman" w:cs="Times New Roman"/>
          </w:rPr>
          <w:t>initiatives</w:t>
        </w:r>
      </w:ins>
      <w:ins w:id="22" w:author="Quincy Clark" w:date="2023-10-01T15:08:00Z">
        <w:r w:rsidR="003172D4">
          <w:rPr>
            <w:rFonts w:ascii="Times New Roman" w:hAnsi="Times New Roman" w:cs="Times New Roman"/>
          </w:rPr>
          <w:t xml:space="preserve"> </w:t>
        </w:r>
      </w:ins>
      <w:ins w:id="23" w:author="Quincy Clark" w:date="2023-10-01T15:06:00Z">
        <w:r w:rsidR="003172D4">
          <w:rPr>
            <w:rFonts w:ascii="Times New Roman" w:hAnsi="Times New Roman" w:cs="Times New Roman"/>
          </w:rPr>
          <w:t>employing</w:t>
        </w:r>
        <w:r w:rsidR="003172D4" w:rsidRPr="009A2C7D">
          <w:rPr>
            <w:rFonts w:ascii="Times New Roman" w:hAnsi="Times New Roman" w:cs="Times New Roman"/>
          </w:rPr>
          <w:t xml:space="preserve"> </w:t>
        </w:r>
      </w:ins>
      <w:del w:id="24" w:author="Quincy Clark" w:date="2023-10-01T15:06:00Z">
        <w:r w:rsidRPr="009A2C7D" w:rsidDel="003172D4">
          <w:rPr>
            <w:rFonts w:ascii="Times New Roman" w:hAnsi="Times New Roman" w:cs="Times New Roman"/>
          </w:rPr>
          <w:delText xml:space="preserve">in using </w:delText>
        </w:r>
      </w:del>
      <w:r w:rsidR="002A0719" w:rsidRPr="002A0719">
        <w:rPr>
          <w:rFonts w:ascii="Times New Roman" w:hAnsi="Times New Roman" w:cs="Times New Roman"/>
          <w:color w:val="0000FF"/>
        </w:rPr>
        <w:t>AI</w:t>
      </w:r>
      <w:r w:rsidR="002A0719">
        <w:rPr>
          <w:rFonts w:ascii="Times New Roman" w:hAnsi="Times New Roman" w:cs="Times New Roman"/>
        </w:rPr>
        <w:t xml:space="preserve"> </w:t>
      </w:r>
      <w:r w:rsidRPr="009A2C7D">
        <w:rPr>
          <w:rFonts w:ascii="Times New Roman" w:hAnsi="Times New Roman" w:cs="Times New Roman"/>
        </w:rPr>
        <w:t xml:space="preserve">technology to identify, categorize, and quantify waste have proven </w:t>
      </w:r>
      <w:ins w:id="25" w:author="Quincy Clark" w:date="2023-10-01T15:06:00Z">
        <w:r w:rsidR="003172D4">
          <w:rPr>
            <w:rFonts w:ascii="Times New Roman" w:hAnsi="Times New Roman" w:cs="Times New Roman"/>
          </w:rPr>
          <w:t xml:space="preserve">to be </w:t>
        </w:r>
      </w:ins>
      <w:r w:rsidRPr="009A2C7D">
        <w:rPr>
          <w:rFonts w:ascii="Times New Roman" w:hAnsi="Times New Roman" w:cs="Times New Roman"/>
        </w:rPr>
        <w:t>transformative</w:t>
      </w:r>
      <w:ins w:id="26" w:author="Quincy Clark" w:date="2023-10-01T15:06:00Z">
        <w:r w:rsidR="003172D4">
          <w:rPr>
            <w:rFonts w:ascii="Times New Roman" w:hAnsi="Times New Roman" w:cs="Times New Roman"/>
          </w:rPr>
          <w:t>, enabling the development of highly effective strategies.</w:t>
        </w:r>
      </w:ins>
      <w:r w:rsidR="00A404DA">
        <w:rPr>
          <w:rFonts w:ascii="Times New Roman" w:hAnsi="Times New Roman" w:cs="Times New Roman"/>
        </w:rPr>
        <w:t xml:space="preserve"> </w:t>
      </w:r>
      <w:del w:id="27" w:author="Quincy Clark" w:date="2023-10-01T15:07:00Z">
        <w:r w:rsidR="00A404DA" w:rsidDel="003172D4">
          <w:rPr>
            <w:rFonts w:ascii="Times New Roman" w:hAnsi="Times New Roman" w:cs="Times New Roman"/>
          </w:rPr>
          <w:delText>by</w:delText>
        </w:r>
        <w:r w:rsidRPr="009A2C7D" w:rsidDel="003172D4">
          <w:rPr>
            <w:rFonts w:ascii="Times New Roman" w:hAnsi="Times New Roman" w:cs="Times New Roman"/>
          </w:rPr>
          <w:delText xml:space="preserve"> </w:delText>
        </w:r>
        <w:r w:rsidR="00A404DA" w:rsidDel="003172D4">
          <w:rPr>
            <w:rFonts w:ascii="Times New Roman" w:hAnsi="Times New Roman" w:cs="Times New Roman"/>
          </w:rPr>
          <w:delText xml:space="preserve">facilitating </w:delText>
        </w:r>
        <w:r w:rsidRPr="009A2C7D" w:rsidDel="003172D4">
          <w:rPr>
            <w:rFonts w:ascii="Times New Roman" w:hAnsi="Times New Roman" w:cs="Times New Roman"/>
          </w:rPr>
          <w:delText>effective strategies</w:delText>
        </w:r>
        <w:r w:rsidR="00A404DA" w:rsidDel="003172D4">
          <w:rPr>
            <w:rFonts w:ascii="Times New Roman" w:hAnsi="Times New Roman" w:cs="Times New Roman"/>
          </w:rPr>
          <w:delText xml:space="preserve">. </w:delText>
        </w:r>
      </w:del>
      <w:r w:rsidR="00A404DA">
        <w:rPr>
          <w:rFonts w:ascii="Times New Roman" w:hAnsi="Times New Roman" w:cs="Times New Roman"/>
        </w:rPr>
        <w:t xml:space="preserve">We herein suggest that such </w:t>
      </w:r>
      <w:del w:id="28" w:author="Quincy Clark" w:date="2023-10-01T15:08:00Z">
        <w:r w:rsidR="00A404DA" w:rsidDel="003172D4">
          <w:rPr>
            <w:rFonts w:ascii="Times New Roman" w:hAnsi="Times New Roman" w:cs="Times New Roman"/>
          </w:rPr>
          <w:delText xml:space="preserve">benefits </w:delText>
        </w:r>
      </w:del>
      <w:ins w:id="29" w:author="Quincy Clark" w:date="2023-10-01T15:08:00Z">
        <w:r w:rsidR="003172D4">
          <w:rPr>
            <w:rFonts w:ascii="Times New Roman" w:hAnsi="Times New Roman" w:cs="Times New Roman"/>
          </w:rPr>
          <w:t>strategies</w:t>
        </w:r>
        <w:r w:rsidR="003172D4">
          <w:rPr>
            <w:rFonts w:ascii="Times New Roman" w:hAnsi="Times New Roman" w:cs="Times New Roman"/>
          </w:rPr>
          <w:t xml:space="preserve"> </w:t>
        </w:r>
      </w:ins>
      <w:r w:rsidRPr="009A2C7D">
        <w:rPr>
          <w:rFonts w:ascii="Times New Roman" w:hAnsi="Times New Roman" w:cs="Times New Roman"/>
        </w:rPr>
        <w:t xml:space="preserve">can be adapted </w:t>
      </w:r>
      <w:r w:rsidR="00A404DA">
        <w:rPr>
          <w:rFonts w:ascii="Times New Roman" w:hAnsi="Times New Roman" w:cs="Times New Roman"/>
        </w:rPr>
        <w:t>to</w:t>
      </w:r>
      <w:r w:rsidRPr="009A2C7D">
        <w:rPr>
          <w:rFonts w:ascii="Times New Roman" w:hAnsi="Times New Roman" w:cs="Times New Roman"/>
        </w:rPr>
        <w:t xml:space="preserve"> household settings.</w:t>
      </w:r>
    </w:p>
    <w:p w14:paraId="253BEDF6" w14:textId="2680CA62" w:rsidR="00EE6F82" w:rsidRDefault="009C426F" w:rsidP="00130DB6">
      <w:pPr>
        <w:pStyle w:val="NoSpacing"/>
        <w:ind w:firstLine="360"/>
        <w:jc w:val="both"/>
        <w:rPr>
          <w:rFonts w:ascii="Times New Roman" w:hAnsi="Times New Roman" w:cs="Times New Roman"/>
        </w:rPr>
      </w:pPr>
      <w:r w:rsidRPr="009C426F">
        <w:rPr>
          <w:rFonts w:ascii="Times New Roman" w:hAnsi="Times New Roman" w:cs="Times New Roman"/>
        </w:rPr>
        <w:t>According to the Food Waste Index Report published by the United Nations Environment Program</w:t>
      </w:r>
      <w:r>
        <w:rPr>
          <w:rFonts w:ascii="Times New Roman" w:hAnsi="Times New Roman" w:cs="Times New Roman"/>
        </w:rPr>
        <w:t xml:space="preserve"> in 2021, of the total food wasted,</w:t>
      </w:r>
      <w:r w:rsidR="00DE2E97" w:rsidRPr="00DE2E97">
        <w:rPr>
          <w:rFonts w:ascii="Times New Roman" w:hAnsi="Times New Roman" w:cs="Times New Roman"/>
        </w:rPr>
        <w:t xml:space="preserve"> 61% occurs in </w:t>
      </w:r>
      <w:del w:id="30" w:author="Quincy Clark" w:date="2023-10-01T15:10:00Z">
        <w:r w:rsidR="00DE2E97" w:rsidRPr="00DE2E97" w:rsidDel="00784FE6">
          <w:rPr>
            <w:rFonts w:ascii="Times New Roman" w:hAnsi="Times New Roman" w:cs="Times New Roman"/>
          </w:rPr>
          <w:delText xml:space="preserve">private </w:delText>
        </w:r>
      </w:del>
      <w:r w:rsidR="00DE2E97" w:rsidRPr="00DE2E97">
        <w:rPr>
          <w:rFonts w:ascii="Times New Roman" w:hAnsi="Times New Roman" w:cs="Times New Roman"/>
        </w:rPr>
        <w:t>households, 26% in food service establishments, and 13% in retail businesses</w:t>
      </w:r>
      <w:r>
        <w:rPr>
          <w:rFonts w:ascii="Times New Roman" w:hAnsi="Times New Roman" w:cs="Times New Roman"/>
        </w:rPr>
        <w:t xml:space="preserve"> [37]</w:t>
      </w:r>
      <w:r w:rsidR="00DE2E97" w:rsidRPr="00DE2E97">
        <w:rPr>
          <w:rFonts w:ascii="Times New Roman" w:hAnsi="Times New Roman" w:cs="Times New Roman"/>
        </w:rPr>
        <w:t xml:space="preserve">. These statistics underscore the urgent need for action to reduce food waste at both </w:t>
      </w:r>
      <w:r w:rsidR="00EE6F82" w:rsidRPr="00BE0209">
        <w:rPr>
          <w:rFonts w:ascii="Times New Roman" w:hAnsi="Times New Roman" w:cs="Times New Roman"/>
          <w:rPrChange w:id="31" w:author="Quincy Clark" w:date="2023-10-01T15:11:00Z">
            <w:rPr>
              <w:rFonts w:ascii="Times New Roman" w:hAnsi="Times New Roman" w:cs="Times New Roman"/>
              <w:color w:val="0000FF"/>
            </w:rPr>
          </w:rPrChange>
        </w:rPr>
        <w:t xml:space="preserve">the </w:t>
      </w:r>
      <w:r w:rsidR="002A0719" w:rsidRPr="00BE0209">
        <w:rPr>
          <w:rFonts w:ascii="Times New Roman" w:hAnsi="Times New Roman" w:cs="Times New Roman"/>
          <w:rPrChange w:id="32" w:author="Quincy Clark" w:date="2023-10-01T15:11:00Z">
            <w:rPr>
              <w:rFonts w:ascii="Times New Roman" w:hAnsi="Times New Roman" w:cs="Times New Roman"/>
              <w:color w:val="0000FF"/>
            </w:rPr>
          </w:rPrChange>
        </w:rPr>
        <w:t xml:space="preserve">hospitality </w:t>
      </w:r>
      <w:r w:rsidR="00EE6F82" w:rsidRPr="00BE0209">
        <w:rPr>
          <w:rFonts w:ascii="Times New Roman" w:hAnsi="Times New Roman" w:cs="Times New Roman"/>
          <w:rPrChange w:id="33" w:author="Quincy Clark" w:date="2023-10-01T15:11:00Z">
            <w:rPr>
              <w:rFonts w:ascii="Times New Roman" w:hAnsi="Times New Roman" w:cs="Times New Roman"/>
              <w:color w:val="0000FF"/>
            </w:rPr>
          </w:rPrChange>
        </w:rPr>
        <w:t>and household level</w:t>
      </w:r>
      <w:r w:rsidR="002A0719" w:rsidRPr="00BE0209">
        <w:rPr>
          <w:rFonts w:ascii="Times New Roman" w:hAnsi="Times New Roman" w:cs="Times New Roman"/>
          <w:rPrChange w:id="34" w:author="Quincy Clark" w:date="2023-10-01T15:11:00Z">
            <w:rPr>
              <w:rFonts w:ascii="Times New Roman" w:hAnsi="Times New Roman" w:cs="Times New Roman"/>
              <w:color w:val="0000FF"/>
            </w:rPr>
          </w:rPrChange>
        </w:rPr>
        <w:t>s</w:t>
      </w:r>
      <w:r w:rsidR="00DE2E97" w:rsidRPr="00DE2E97">
        <w:rPr>
          <w:rFonts w:ascii="Times New Roman" w:hAnsi="Times New Roman" w:cs="Times New Roman"/>
        </w:rPr>
        <w:t>.</w:t>
      </w:r>
      <w:r w:rsidR="00EE6F82">
        <w:rPr>
          <w:rFonts w:ascii="Times New Roman" w:hAnsi="Times New Roman" w:cs="Times New Roman"/>
        </w:rPr>
        <w:t xml:space="preserve"> Leading companies like </w:t>
      </w:r>
      <w:proofErr w:type="spellStart"/>
      <w:r w:rsidR="00EE6F82" w:rsidRPr="00BE0209">
        <w:rPr>
          <w:rFonts w:ascii="Times New Roman" w:hAnsi="Times New Roman" w:cs="Times New Roman"/>
          <w:highlight w:val="yellow"/>
          <w:rPrChange w:id="35" w:author="Quincy Clark" w:date="2023-10-01T15:12:00Z">
            <w:rPr>
              <w:rFonts w:ascii="Times New Roman" w:hAnsi="Times New Roman" w:cs="Times New Roman"/>
            </w:rPr>
          </w:rPrChange>
        </w:rPr>
        <w:t>Leanpath</w:t>
      </w:r>
      <w:proofErr w:type="spellEnd"/>
      <w:r w:rsidR="00EE6F82" w:rsidRPr="00BE0209">
        <w:rPr>
          <w:rFonts w:ascii="Times New Roman" w:hAnsi="Times New Roman" w:cs="Times New Roman"/>
          <w:highlight w:val="yellow"/>
          <w:rPrChange w:id="36" w:author="Quincy Clark" w:date="2023-10-01T15:12:00Z">
            <w:rPr>
              <w:rFonts w:ascii="Times New Roman" w:hAnsi="Times New Roman" w:cs="Times New Roman"/>
            </w:rPr>
          </w:rPrChange>
        </w:rPr>
        <w:t xml:space="preserve">, </w:t>
      </w:r>
      <w:proofErr w:type="spellStart"/>
      <w:r w:rsidR="00EE6F82" w:rsidRPr="00BE0209">
        <w:rPr>
          <w:rFonts w:ascii="Times New Roman" w:hAnsi="Times New Roman" w:cs="Times New Roman"/>
          <w:highlight w:val="yellow"/>
          <w:rPrChange w:id="37" w:author="Quincy Clark" w:date="2023-10-01T15:12:00Z">
            <w:rPr>
              <w:rFonts w:ascii="Times New Roman" w:hAnsi="Times New Roman" w:cs="Times New Roman"/>
            </w:rPr>
          </w:rPrChange>
        </w:rPr>
        <w:t>Kitro</w:t>
      </w:r>
      <w:proofErr w:type="spellEnd"/>
      <w:r w:rsidR="002A0719" w:rsidRPr="00BE0209">
        <w:rPr>
          <w:rFonts w:ascii="Times New Roman" w:hAnsi="Times New Roman" w:cs="Times New Roman"/>
          <w:highlight w:val="yellow"/>
          <w:rPrChange w:id="38" w:author="Quincy Clark" w:date="2023-10-01T15:12:00Z">
            <w:rPr>
              <w:rFonts w:ascii="Times New Roman" w:hAnsi="Times New Roman" w:cs="Times New Roman"/>
            </w:rPr>
          </w:rPrChange>
        </w:rPr>
        <w:t xml:space="preserve">, and </w:t>
      </w:r>
      <w:r w:rsidR="002A0719" w:rsidRPr="00BE0209">
        <w:rPr>
          <w:rFonts w:ascii="Times New Roman" w:hAnsi="Times New Roman" w:cs="Times New Roman"/>
          <w:highlight w:val="yellow"/>
          <w:rPrChange w:id="39" w:author="Quincy Clark" w:date="2023-10-01T15:12:00Z">
            <w:rPr>
              <w:rFonts w:ascii="Times New Roman" w:hAnsi="Times New Roman" w:cs="Times New Roman"/>
            </w:rPr>
          </w:rPrChange>
        </w:rPr>
        <w:t>Winnow</w:t>
      </w:r>
      <w:r w:rsidR="002A0719">
        <w:rPr>
          <w:rFonts w:ascii="Times New Roman" w:hAnsi="Times New Roman" w:cs="Times New Roman"/>
        </w:rPr>
        <w:t xml:space="preserve"> </w:t>
      </w:r>
      <w:r w:rsidR="00EE6F82">
        <w:rPr>
          <w:rFonts w:ascii="Times New Roman" w:hAnsi="Times New Roman" w:cs="Times New Roman"/>
        </w:rPr>
        <w:t xml:space="preserve">have been making significant </w:t>
      </w:r>
      <w:r w:rsidR="006C68A2">
        <w:rPr>
          <w:rFonts w:ascii="Times New Roman" w:hAnsi="Times New Roman" w:cs="Times New Roman"/>
        </w:rPr>
        <w:t>strides</w:t>
      </w:r>
      <w:r w:rsidR="00EE6F82">
        <w:rPr>
          <w:rFonts w:ascii="Times New Roman" w:hAnsi="Times New Roman" w:cs="Times New Roman"/>
        </w:rPr>
        <w:t xml:space="preserve"> in reducing food waste at the </w:t>
      </w:r>
      <w:r w:rsidR="002A0719">
        <w:rPr>
          <w:rFonts w:ascii="Times New Roman" w:hAnsi="Times New Roman" w:cs="Times New Roman"/>
        </w:rPr>
        <w:t>hospitality</w:t>
      </w:r>
      <w:ins w:id="40" w:author="Quincy Clark" w:date="2023-10-01T15:12:00Z">
        <w:r w:rsidR="00BE0209">
          <w:rPr>
            <w:rFonts w:ascii="Times New Roman" w:hAnsi="Times New Roman" w:cs="Times New Roman"/>
          </w:rPr>
          <w:t xml:space="preserve"> level</w:t>
        </w:r>
      </w:ins>
      <w:r w:rsidR="00EE6F82">
        <w:rPr>
          <w:rFonts w:ascii="Times New Roman" w:hAnsi="Times New Roman" w:cs="Times New Roman"/>
        </w:rPr>
        <w:t xml:space="preserve">. However, </w:t>
      </w:r>
      <w:r w:rsidR="006C68A2">
        <w:rPr>
          <w:rFonts w:ascii="Times New Roman" w:hAnsi="Times New Roman" w:cs="Times New Roman"/>
        </w:rPr>
        <w:t xml:space="preserve">food waste </w:t>
      </w:r>
      <w:del w:id="41" w:author="Quincy Clark" w:date="2023-10-01T15:12:00Z">
        <w:r w:rsidR="002A0719" w:rsidDel="00BE0209">
          <w:rPr>
            <w:rFonts w:ascii="Times New Roman" w:hAnsi="Times New Roman" w:cs="Times New Roman"/>
            <w:color w:val="0000FF"/>
          </w:rPr>
          <w:delText xml:space="preserve">management using AI </w:delText>
        </w:r>
      </w:del>
      <w:ins w:id="42" w:author="Quincy Clark" w:date="2023-10-01T15:12:00Z">
        <w:r w:rsidR="00BE0209">
          <w:rPr>
            <w:rFonts w:ascii="Times New Roman" w:hAnsi="Times New Roman" w:cs="Times New Roman"/>
            <w:color w:val="0000FF"/>
          </w:rPr>
          <w:t xml:space="preserve">management using AI </w:t>
        </w:r>
      </w:ins>
      <w:ins w:id="43" w:author="Quincy Clark" w:date="2023-10-01T15:13:00Z">
        <w:r w:rsidR="00BE0209">
          <w:rPr>
            <w:rFonts w:ascii="Times New Roman" w:hAnsi="Times New Roman" w:cs="Times New Roman"/>
            <w:color w:val="0000FF"/>
          </w:rPr>
          <w:t xml:space="preserve">technology </w:t>
        </w:r>
      </w:ins>
      <w:r w:rsidR="006C68A2">
        <w:rPr>
          <w:rFonts w:ascii="Times New Roman" w:hAnsi="Times New Roman" w:cs="Times New Roman"/>
        </w:rPr>
        <w:t xml:space="preserve">at the household level remains to be addressed. </w:t>
      </w:r>
    </w:p>
    <w:p w14:paraId="324F5BA6" w14:textId="19B4F227" w:rsidR="009A2C7D" w:rsidRPr="009A2C7D" w:rsidRDefault="006C68A2" w:rsidP="00130DB6">
      <w:pPr>
        <w:pStyle w:val="NoSpacing"/>
        <w:ind w:firstLine="360"/>
        <w:jc w:val="both"/>
        <w:rPr>
          <w:rFonts w:ascii="Times New Roman" w:hAnsi="Times New Roman" w:cs="Times New Roman"/>
        </w:rPr>
      </w:pPr>
      <w:commentRangeStart w:id="44"/>
      <w:r>
        <w:rPr>
          <w:rFonts w:ascii="Times New Roman" w:hAnsi="Times New Roman" w:cs="Times New Roman"/>
        </w:rPr>
        <w:t xml:space="preserve">Through </w:t>
      </w:r>
      <w:r w:rsidR="00495FBA">
        <w:rPr>
          <w:rFonts w:ascii="Times New Roman" w:hAnsi="Times New Roman" w:cs="Times New Roman"/>
        </w:rPr>
        <w:t xml:space="preserve">review of </w:t>
      </w:r>
      <w:r>
        <w:rPr>
          <w:rFonts w:ascii="Times New Roman" w:hAnsi="Times New Roman" w:cs="Times New Roman"/>
        </w:rPr>
        <w:t>literature and company interviews, t</w:t>
      </w:r>
      <w:r w:rsidR="009A2C7D" w:rsidRPr="009A2C7D">
        <w:rPr>
          <w:rFonts w:ascii="Times New Roman" w:hAnsi="Times New Roman" w:cs="Times New Roman"/>
        </w:rPr>
        <w:t xml:space="preserve">his </w:t>
      </w:r>
      <w:r w:rsidR="002A0719">
        <w:rPr>
          <w:rFonts w:ascii="Times New Roman" w:hAnsi="Times New Roman" w:cs="Times New Roman"/>
        </w:rPr>
        <w:t>study</w:t>
      </w:r>
      <w:r w:rsidR="009A2C7D" w:rsidRPr="009A2C7D">
        <w:rPr>
          <w:rFonts w:ascii="Times New Roman" w:hAnsi="Times New Roman" w:cs="Times New Roman"/>
        </w:rPr>
        <w:t xml:space="preserve"> aims to </w:t>
      </w:r>
      <w:r w:rsidR="00A404DA" w:rsidRPr="009A2C7D">
        <w:rPr>
          <w:rFonts w:ascii="Times New Roman" w:hAnsi="Times New Roman" w:cs="Times New Roman"/>
        </w:rPr>
        <w:t>infer</w:t>
      </w:r>
      <w:r w:rsidR="009A2C7D" w:rsidRPr="009A2C7D">
        <w:rPr>
          <w:rFonts w:ascii="Times New Roman" w:hAnsi="Times New Roman" w:cs="Times New Roman"/>
        </w:rPr>
        <w:t xml:space="preserve"> the lessons and technological advancements </w:t>
      </w:r>
      <w:r>
        <w:rPr>
          <w:rFonts w:ascii="Times New Roman" w:hAnsi="Times New Roman" w:cs="Times New Roman"/>
        </w:rPr>
        <w:t xml:space="preserve">from </w:t>
      </w:r>
      <w:proofErr w:type="spellStart"/>
      <w:r w:rsidRPr="00BE0209">
        <w:rPr>
          <w:rFonts w:ascii="Times New Roman" w:hAnsi="Times New Roman" w:cs="Times New Roman"/>
          <w:highlight w:val="yellow"/>
          <w:rPrChange w:id="45" w:author="Quincy Clark" w:date="2023-10-01T15:13:00Z">
            <w:rPr>
              <w:rFonts w:ascii="Times New Roman" w:hAnsi="Times New Roman" w:cs="Times New Roman"/>
            </w:rPr>
          </w:rPrChange>
        </w:rPr>
        <w:t>Leanpath</w:t>
      </w:r>
      <w:proofErr w:type="spellEnd"/>
      <w:r w:rsidRPr="00BE0209">
        <w:rPr>
          <w:rFonts w:ascii="Times New Roman" w:hAnsi="Times New Roman" w:cs="Times New Roman"/>
          <w:highlight w:val="yellow"/>
          <w:rPrChange w:id="46" w:author="Quincy Clark" w:date="2023-10-01T15:13:00Z">
            <w:rPr>
              <w:rFonts w:ascii="Times New Roman" w:hAnsi="Times New Roman" w:cs="Times New Roman"/>
            </w:rPr>
          </w:rPrChange>
        </w:rPr>
        <w:t>,</w:t>
      </w:r>
      <w:r w:rsidR="009A2C7D" w:rsidRPr="00BE0209">
        <w:rPr>
          <w:rFonts w:ascii="Times New Roman" w:hAnsi="Times New Roman" w:cs="Times New Roman"/>
          <w:highlight w:val="yellow"/>
          <w:rPrChange w:id="47" w:author="Quincy Clark" w:date="2023-10-01T15:13:00Z">
            <w:rPr>
              <w:rFonts w:ascii="Times New Roman" w:hAnsi="Times New Roman" w:cs="Times New Roman"/>
            </w:rPr>
          </w:rPrChange>
        </w:rPr>
        <w:t xml:space="preserve"> </w:t>
      </w:r>
      <w:proofErr w:type="spellStart"/>
      <w:r w:rsidR="002A0719" w:rsidRPr="00BE0209">
        <w:rPr>
          <w:rFonts w:ascii="Times New Roman" w:hAnsi="Times New Roman" w:cs="Times New Roman"/>
          <w:highlight w:val="yellow"/>
          <w:rPrChange w:id="48" w:author="Quincy Clark" w:date="2023-10-01T15:13:00Z">
            <w:rPr>
              <w:rFonts w:ascii="Times New Roman" w:hAnsi="Times New Roman" w:cs="Times New Roman"/>
            </w:rPr>
          </w:rPrChange>
        </w:rPr>
        <w:t>Kitro</w:t>
      </w:r>
      <w:proofErr w:type="spellEnd"/>
      <w:r w:rsidR="002A0719" w:rsidRPr="00BE0209">
        <w:rPr>
          <w:rFonts w:ascii="Times New Roman" w:hAnsi="Times New Roman" w:cs="Times New Roman"/>
          <w:highlight w:val="yellow"/>
          <w:rPrChange w:id="49" w:author="Quincy Clark" w:date="2023-10-01T15:13:00Z">
            <w:rPr>
              <w:rFonts w:ascii="Times New Roman" w:hAnsi="Times New Roman" w:cs="Times New Roman"/>
            </w:rPr>
          </w:rPrChange>
        </w:rPr>
        <w:t xml:space="preserve">, and </w:t>
      </w:r>
      <w:r w:rsidR="009A2C7D" w:rsidRPr="00BE0209">
        <w:rPr>
          <w:rFonts w:ascii="Times New Roman" w:hAnsi="Times New Roman" w:cs="Times New Roman"/>
          <w:highlight w:val="yellow"/>
          <w:rPrChange w:id="50" w:author="Quincy Clark" w:date="2023-10-01T15:13:00Z">
            <w:rPr>
              <w:rFonts w:ascii="Times New Roman" w:hAnsi="Times New Roman" w:cs="Times New Roman"/>
            </w:rPr>
          </w:rPrChange>
        </w:rPr>
        <w:t>Winnow</w:t>
      </w:r>
      <w:r w:rsidR="009A2C7D" w:rsidRPr="009A2C7D">
        <w:rPr>
          <w:rFonts w:ascii="Times New Roman" w:hAnsi="Times New Roman" w:cs="Times New Roman"/>
        </w:rPr>
        <w:t xml:space="preserve"> in the hospitality sector </w:t>
      </w:r>
      <w:r w:rsidR="00A404DA">
        <w:rPr>
          <w:rFonts w:ascii="Times New Roman" w:hAnsi="Times New Roman" w:cs="Times New Roman"/>
        </w:rPr>
        <w:t xml:space="preserve">to </w:t>
      </w:r>
      <w:r w:rsidR="009A2C7D" w:rsidRPr="009A2C7D">
        <w:rPr>
          <w:rFonts w:ascii="Times New Roman" w:hAnsi="Times New Roman" w:cs="Times New Roman"/>
        </w:rPr>
        <w:t xml:space="preserve">household food waste management. Given that households represent a considerable percentage of overall food </w:t>
      </w:r>
      <w:r w:rsidR="00256686">
        <w:rPr>
          <w:rFonts w:ascii="Times New Roman" w:hAnsi="Times New Roman" w:cs="Times New Roman"/>
        </w:rPr>
        <w:t>waste</w:t>
      </w:r>
      <w:r w:rsidR="009A2C7D" w:rsidRPr="009A2C7D">
        <w:rPr>
          <w:rFonts w:ascii="Times New Roman" w:hAnsi="Times New Roman" w:cs="Times New Roman"/>
        </w:rPr>
        <w:t xml:space="preserve">, the incorporation of such innovative solutions can provide valuable insights for both policymakers and consumers. The objective is to outline </w:t>
      </w:r>
      <w:r>
        <w:rPr>
          <w:rFonts w:ascii="Times New Roman" w:hAnsi="Times New Roman" w:cs="Times New Roman"/>
        </w:rPr>
        <w:t>an initial</w:t>
      </w:r>
      <w:r w:rsidR="009A2C7D" w:rsidRPr="009A2C7D">
        <w:rPr>
          <w:rFonts w:ascii="Times New Roman" w:hAnsi="Times New Roman" w:cs="Times New Roman"/>
        </w:rPr>
        <w:t xml:space="preserve"> blueprint for integrating AI-driven tools and methods</w:t>
      </w:r>
      <w:r w:rsidR="00A404DA">
        <w:rPr>
          <w:rFonts w:ascii="Times New Roman" w:hAnsi="Times New Roman" w:cs="Times New Roman"/>
        </w:rPr>
        <w:t xml:space="preserve"> </w:t>
      </w:r>
      <w:r w:rsidR="009A2C7D" w:rsidRPr="009A2C7D">
        <w:rPr>
          <w:rFonts w:ascii="Times New Roman" w:hAnsi="Times New Roman" w:cs="Times New Roman"/>
        </w:rPr>
        <w:t>into everyday household practices for more effective food waste management.</w:t>
      </w:r>
      <w:commentRangeEnd w:id="44"/>
      <w:r w:rsidR="00D84B7F">
        <w:rPr>
          <w:rStyle w:val="CommentReference"/>
        </w:rPr>
        <w:commentReference w:id="44"/>
      </w:r>
    </w:p>
    <w:p w14:paraId="1B03C999" w14:textId="665EC8C2" w:rsidR="004E555F" w:rsidRDefault="004E555F" w:rsidP="00130DB6">
      <w:pPr>
        <w:pStyle w:val="NoSpacing"/>
        <w:ind w:firstLine="360"/>
        <w:jc w:val="both"/>
        <w:rPr>
          <w:rFonts w:ascii="Times New Roman" w:hAnsi="Times New Roman" w:cs="Times New Roman"/>
        </w:rPr>
      </w:pPr>
      <w:commentRangeStart w:id="51"/>
      <w:r w:rsidRPr="004E555F">
        <w:rPr>
          <w:rFonts w:ascii="Times New Roman" w:hAnsi="Times New Roman" w:cs="Times New Roman"/>
        </w:rPr>
        <w:t xml:space="preserve">This paper is organized </w:t>
      </w:r>
      <w:r w:rsidR="00A404DA">
        <w:rPr>
          <w:rFonts w:ascii="Times New Roman" w:hAnsi="Times New Roman" w:cs="Times New Roman"/>
        </w:rPr>
        <w:t xml:space="preserve">as follows. </w:t>
      </w:r>
      <w:r w:rsidRPr="004E555F">
        <w:rPr>
          <w:rFonts w:ascii="Times New Roman" w:hAnsi="Times New Roman" w:cs="Times New Roman"/>
        </w:rPr>
        <w:t xml:space="preserve">Section 2 </w:t>
      </w:r>
      <w:r w:rsidR="00A404DA">
        <w:rPr>
          <w:rFonts w:ascii="Times New Roman" w:hAnsi="Times New Roman" w:cs="Times New Roman"/>
        </w:rPr>
        <w:t xml:space="preserve">provides a </w:t>
      </w:r>
      <w:r w:rsidRPr="004E555F">
        <w:rPr>
          <w:rFonts w:ascii="Times New Roman" w:hAnsi="Times New Roman" w:cs="Times New Roman"/>
        </w:rPr>
        <w:t xml:space="preserve">background of food waste and its implications. Section 3 provides an in-depth exploration of </w:t>
      </w:r>
      <w:r w:rsidR="006C68A2">
        <w:rPr>
          <w:rFonts w:ascii="Times New Roman" w:hAnsi="Times New Roman" w:cs="Times New Roman"/>
        </w:rPr>
        <w:t xml:space="preserve">the </w:t>
      </w:r>
      <w:r w:rsidRPr="004E555F">
        <w:rPr>
          <w:rFonts w:ascii="Times New Roman" w:hAnsi="Times New Roman" w:cs="Times New Roman"/>
        </w:rPr>
        <w:t xml:space="preserve">role </w:t>
      </w:r>
      <w:r w:rsidR="006C68A2">
        <w:rPr>
          <w:rFonts w:ascii="Times New Roman" w:hAnsi="Times New Roman" w:cs="Times New Roman"/>
        </w:rPr>
        <w:t xml:space="preserve">of </w:t>
      </w:r>
      <w:commentRangeStart w:id="52"/>
      <w:r w:rsidR="006C68A2">
        <w:rPr>
          <w:rFonts w:ascii="Times New Roman" w:hAnsi="Times New Roman" w:cs="Times New Roman"/>
        </w:rPr>
        <w:t xml:space="preserve">artificial intelligence (AI) </w:t>
      </w:r>
      <w:commentRangeEnd w:id="52"/>
      <w:r w:rsidR="00EB4663">
        <w:rPr>
          <w:rStyle w:val="CommentReference"/>
        </w:rPr>
        <w:commentReference w:id="52"/>
      </w:r>
      <w:r w:rsidRPr="004E555F">
        <w:rPr>
          <w:rFonts w:ascii="Times New Roman" w:hAnsi="Times New Roman" w:cs="Times New Roman"/>
        </w:rPr>
        <w:t xml:space="preserve">within the hospitality </w:t>
      </w:r>
      <w:r w:rsidRPr="004E555F">
        <w:rPr>
          <w:rFonts w:ascii="Times New Roman" w:hAnsi="Times New Roman" w:cs="Times New Roman"/>
        </w:rPr>
        <w:lastRenderedPageBreak/>
        <w:t>sector, referencing prominent case studies. Section 4 assesses the potential applicability of these techniques to household settings. The subsequent sections encompass discussions centered on the findings</w:t>
      </w:r>
      <w:r w:rsidR="00A404DA">
        <w:rPr>
          <w:rFonts w:ascii="Times New Roman" w:hAnsi="Times New Roman" w:cs="Times New Roman"/>
        </w:rPr>
        <w:t xml:space="preserve"> </w:t>
      </w:r>
      <w:r w:rsidR="00A404DA" w:rsidRPr="004E555F">
        <w:rPr>
          <w:rFonts w:ascii="Times New Roman" w:hAnsi="Times New Roman" w:cs="Times New Roman"/>
        </w:rPr>
        <w:t>(Section 6)</w:t>
      </w:r>
      <w:r w:rsidRPr="004E555F">
        <w:rPr>
          <w:rFonts w:ascii="Times New Roman" w:hAnsi="Times New Roman" w:cs="Times New Roman"/>
        </w:rPr>
        <w:t xml:space="preserve">, policy recommendations and implementation strategies (Section 7), potential avenues for future work (Section </w:t>
      </w:r>
      <w:r w:rsidR="00A404DA">
        <w:rPr>
          <w:rFonts w:ascii="Times New Roman" w:hAnsi="Times New Roman" w:cs="Times New Roman"/>
        </w:rPr>
        <w:t>8</w:t>
      </w:r>
      <w:r w:rsidRPr="004E555F">
        <w:rPr>
          <w:rFonts w:ascii="Times New Roman" w:hAnsi="Times New Roman" w:cs="Times New Roman"/>
        </w:rPr>
        <w:t>)</w:t>
      </w:r>
      <w:r w:rsidR="00A404DA">
        <w:rPr>
          <w:rFonts w:ascii="Times New Roman" w:hAnsi="Times New Roman" w:cs="Times New Roman"/>
        </w:rPr>
        <w:t xml:space="preserve">, and last, </w:t>
      </w:r>
      <w:r w:rsidR="00A404DA" w:rsidRPr="004E555F">
        <w:rPr>
          <w:rFonts w:ascii="Times New Roman" w:hAnsi="Times New Roman" w:cs="Times New Roman"/>
        </w:rPr>
        <w:t>concluding remarks</w:t>
      </w:r>
      <w:commentRangeEnd w:id="51"/>
      <w:r w:rsidR="00D84B7F">
        <w:rPr>
          <w:rStyle w:val="CommentReference"/>
        </w:rPr>
        <w:commentReference w:id="51"/>
      </w:r>
      <w:r w:rsidRPr="004E555F">
        <w:rPr>
          <w:rFonts w:ascii="Times New Roman" w:hAnsi="Times New Roman" w:cs="Times New Roman"/>
        </w:rPr>
        <w:t xml:space="preserve">. </w:t>
      </w:r>
    </w:p>
    <w:p w14:paraId="0B41906B" w14:textId="77777777" w:rsidR="009A2C7D" w:rsidRPr="009A2C7D" w:rsidRDefault="009A2C7D" w:rsidP="009A2C7D">
      <w:pPr>
        <w:pStyle w:val="NoSpacing"/>
        <w:rPr>
          <w:rFonts w:ascii="Times New Roman" w:hAnsi="Times New Roman" w:cs="Times New Roman"/>
        </w:rPr>
      </w:pPr>
    </w:p>
    <w:p w14:paraId="5BFEAC8D" w14:textId="532BEF79" w:rsidR="00F47EAE" w:rsidRPr="00F47EAE" w:rsidRDefault="00F47EAE" w:rsidP="00F47EAE">
      <w:pPr>
        <w:pStyle w:val="NoSpacing"/>
        <w:rPr>
          <w:rFonts w:ascii="Times New Roman" w:hAnsi="Times New Roman" w:cs="Times New Roman"/>
          <w:b/>
          <w:bCs/>
        </w:rPr>
      </w:pPr>
      <w:r w:rsidRPr="00F47EAE">
        <w:rPr>
          <w:rFonts w:ascii="Times New Roman" w:hAnsi="Times New Roman" w:cs="Times New Roman"/>
          <w:b/>
          <w:bCs/>
        </w:rPr>
        <w:t>2. Backgroun</w:t>
      </w:r>
      <w:r>
        <w:rPr>
          <w:rFonts w:ascii="Times New Roman" w:hAnsi="Times New Roman" w:cs="Times New Roman"/>
          <w:b/>
          <w:bCs/>
        </w:rPr>
        <w:t>d</w:t>
      </w:r>
    </w:p>
    <w:p w14:paraId="542E7231" w14:textId="77777777" w:rsidR="00F47EAE" w:rsidRPr="00F47EAE" w:rsidRDefault="00F47EAE" w:rsidP="00F47EAE">
      <w:pPr>
        <w:pStyle w:val="NoSpacing"/>
        <w:rPr>
          <w:rFonts w:ascii="Times New Roman" w:hAnsi="Times New Roman" w:cs="Times New Roman"/>
        </w:rPr>
      </w:pPr>
    </w:p>
    <w:p w14:paraId="43B4B352" w14:textId="77777777" w:rsidR="002E55B4" w:rsidRDefault="000B6605" w:rsidP="002E55B4">
      <w:pPr>
        <w:pStyle w:val="NoSpacing"/>
        <w:jc w:val="both"/>
        <w:rPr>
          <w:rFonts w:ascii="Times New Roman" w:hAnsi="Times New Roman" w:cs="Times New Roman"/>
        </w:rPr>
      </w:pPr>
      <w:commentRangeStart w:id="53"/>
      <w:r w:rsidRPr="000B6605">
        <w:rPr>
          <w:rFonts w:ascii="Times New Roman" w:hAnsi="Times New Roman" w:cs="Times New Roman"/>
        </w:rPr>
        <w:t>This section introduces Food Waste Management, explor</w:t>
      </w:r>
      <w:r w:rsidR="002C5D72">
        <w:rPr>
          <w:rFonts w:ascii="Times New Roman" w:hAnsi="Times New Roman" w:cs="Times New Roman"/>
        </w:rPr>
        <w:t>es</w:t>
      </w:r>
      <w:r w:rsidRPr="000B6605">
        <w:rPr>
          <w:rFonts w:ascii="Times New Roman" w:hAnsi="Times New Roman" w:cs="Times New Roman"/>
        </w:rPr>
        <w:t xml:space="preserve"> common domestic methods and their merits and challenges</w:t>
      </w:r>
      <w:r w:rsidR="002C5D72">
        <w:rPr>
          <w:rFonts w:ascii="Times New Roman" w:hAnsi="Times New Roman" w:cs="Times New Roman"/>
        </w:rPr>
        <w:t xml:space="preserve">, </w:t>
      </w:r>
      <w:r w:rsidRPr="000B6605">
        <w:rPr>
          <w:rFonts w:ascii="Times New Roman" w:hAnsi="Times New Roman" w:cs="Times New Roman"/>
        </w:rPr>
        <w:t>discuss</w:t>
      </w:r>
      <w:r w:rsidR="002C5D72">
        <w:rPr>
          <w:rFonts w:ascii="Times New Roman" w:hAnsi="Times New Roman" w:cs="Times New Roman"/>
        </w:rPr>
        <w:t>es</w:t>
      </w:r>
      <w:r w:rsidRPr="000B6605">
        <w:rPr>
          <w:rFonts w:ascii="Times New Roman" w:hAnsi="Times New Roman" w:cs="Times New Roman"/>
        </w:rPr>
        <w:t xml:space="preserve"> the hospitality industry</w:t>
      </w:r>
      <w:r w:rsidR="008E0343">
        <w:rPr>
          <w:rFonts w:ascii="Times New Roman" w:hAnsi="Times New Roman" w:cs="Times New Roman"/>
        </w:rPr>
        <w:t>’</w:t>
      </w:r>
      <w:r w:rsidRPr="000B6605">
        <w:rPr>
          <w:rFonts w:ascii="Times New Roman" w:hAnsi="Times New Roman" w:cs="Times New Roman"/>
        </w:rPr>
        <w:t xml:space="preserve">s role and responsibilities in this area, </w:t>
      </w:r>
      <w:r w:rsidR="002C5D72">
        <w:rPr>
          <w:rFonts w:ascii="Times New Roman" w:hAnsi="Times New Roman" w:cs="Times New Roman"/>
        </w:rPr>
        <w:t xml:space="preserve">and </w:t>
      </w:r>
      <w:r w:rsidRPr="000B6605">
        <w:rPr>
          <w:rFonts w:ascii="Times New Roman" w:hAnsi="Times New Roman" w:cs="Times New Roman"/>
        </w:rPr>
        <w:t>look</w:t>
      </w:r>
      <w:r w:rsidR="002C5D72">
        <w:rPr>
          <w:rFonts w:ascii="Times New Roman" w:hAnsi="Times New Roman" w:cs="Times New Roman"/>
        </w:rPr>
        <w:t>s</w:t>
      </w:r>
      <w:r w:rsidRPr="000B6605">
        <w:rPr>
          <w:rFonts w:ascii="Times New Roman" w:hAnsi="Times New Roman" w:cs="Times New Roman"/>
        </w:rPr>
        <w:t xml:space="preserve"> at pioneering AI-driven solutions that hint at future household applications.</w:t>
      </w:r>
      <w:commentRangeEnd w:id="53"/>
      <w:r w:rsidR="00D84B7F">
        <w:rPr>
          <w:rStyle w:val="CommentReference"/>
        </w:rPr>
        <w:commentReference w:id="53"/>
      </w:r>
    </w:p>
    <w:p w14:paraId="2CC7C793" w14:textId="77777777" w:rsidR="002E55B4" w:rsidRDefault="00F47EAE" w:rsidP="00130DB6">
      <w:pPr>
        <w:pStyle w:val="NoSpacing"/>
        <w:ind w:firstLine="360"/>
        <w:jc w:val="both"/>
        <w:rPr>
          <w:rFonts w:ascii="Times New Roman" w:hAnsi="Times New Roman" w:cs="Times New Roman"/>
        </w:rPr>
      </w:pPr>
      <w:r w:rsidRPr="00D0489B">
        <w:rPr>
          <w:rFonts w:ascii="Times New Roman" w:hAnsi="Times New Roman" w:cs="Times New Roman"/>
        </w:rPr>
        <w:t xml:space="preserve">Food Waste Management refers to the practices and strategies implemented to efficiently handle, reduce, reuse, or dispose of unwanted or surplus food items in both post-production and consumption </w:t>
      </w:r>
      <w:commentRangeStart w:id="54"/>
      <w:r w:rsidRPr="00D0489B">
        <w:rPr>
          <w:rFonts w:ascii="Times New Roman" w:hAnsi="Times New Roman" w:cs="Times New Roman"/>
        </w:rPr>
        <w:t>stages</w:t>
      </w:r>
      <w:commentRangeEnd w:id="54"/>
      <w:r w:rsidR="00D84B7F">
        <w:rPr>
          <w:rStyle w:val="CommentReference"/>
        </w:rPr>
        <w:commentReference w:id="54"/>
      </w:r>
      <w:r w:rsidRPr="00D0489B">
        <w:rPr>
          <w:rFonts w:ascii="Times New Roman" w:hAnsi="Times New Roman" w:cs="Times New Roman"/>
        </w:rPr>
        <w:t xml:space="preserve">. </w:t>
      </w:r>
      <w:commentRangeStart w:id="55"/>
      <w:r w:rsidRPr="00D0489B">
        <w:rPr>
          <w:rFonts w:ascii="Times New Roman" w:hAnsi="Times New Roman" w:cs="Times New Roman"/>
        </w:rPr>
        <w:t>This process aims to minimize the negative environmental, economic, and social impacts of food wast</w:t>
      </w:r>
      <w:r w:rsidR="001949CB">
        <w:rPr>
          <w:rFonts w:ascii="Times New Roman" w:hAnsi="Times New Roman" w:cs="Times New Roman"/>
        </w:rPr>
        <w:t>e</w:t>
      </w:r>
      <w:r w:rsidRPr="00D0489B">
        <w:rPr>
          <w:rFonts w:ascii="Times New Roman" w:hAnsi="Times New Roman" w:cs="Times New Roman"/>
        </w:rPr>
        <w:t>.</w:t>
      </w:r>
      <w:commentRangeEnd w:id="55"/>
      <w:r w:rsidR="005B7D94">
        <w:rPr>
          <w:rStyle w:val="CommentReference"/>
        </w:rPr>
        <w:commentReference w:id="55"/>
      </w:r>
      <w:r w:rsidRPr="00D0489B">
        <w:rPr>
          <w:rFonts w:ascii="Times New Roman" w:hAnsi="Times New Roman" w:cs="Times New Roman"/>
        </w:rPr>
        <w:t xml:space="preserve"> </w:t>
      </w:r>
      <w:commentRangeStart w:id="56"/>
      <w:r w:rsidRPr="00D0489B">
        <w:rPr>
          <w:rFonts w:ascii="Times New Roman" w:hAnsi="Times New Roman" w:cs="Times New Roman"/>
        </w:rPr>
        <w:t>It</w:t>
      </w:r>
      <w:commentRangeEnd w:id="56"/>
      <w:r w:rsidR="005B7D94">
        <w:rPr>
          <w:rStyle w:val="CommentReference"/>
        </w:rPr>
        <w:commentReference w:id="56"/>
      </w:r>
      <w:r w:rsidRPr="00D0489B">
        <w:rPr>
          <w:rFonts w:ascii="Times New Roman" w:hAnsi="Times New Roman" w:cs="Times New Roman"/>
        </w:rPr>
        <w:t xml:space="preserve"> encompasses a range of activities, from preventive measures that reduce food wast</w:t>
      </w:r>
      <w:r w:rsidR="001949CB">
        <w:rPr>
          <w:rFonts w:ascii="Times New Roman" w:hAnsi="Times New Roman" w:cs="Times New Roman"/>
        </w:rPr>
        <w:t>e</w:t>
      </w:r>
      <w:r w:rsidRPr="00D0489B">
        <w:rPr>
          <w:rFonts w:ascii="Times New Roman" w:hAnsi="Times New Roman" w:cs="Times New Roman"/>
        </w:rPr>
        <w:t xml:space="preserve"> at the source to methods for recovering and recycling food waste, such as</w:t>
      </w:r>
      <w:r>
        <w:rPr>
          <w:rFonts w:ascii="Times New Roman" w:hAnsi="Times New Roman" w:cs="Times New Roman"/>
        </w:rPr>
        <w:t xml:space="preserve"> returning nutrients to the soil through</w:t>
      </w:r>
      <w:r w:rsidRPr="00D0489B">
        <w:rPr>
          <w:rFonts w:ascii="Times New Roman" w:hAnsi="Times New Roman" w:cs="Times New Roman"/>
        </w:rPr>
        <w:t xml:space="preserve"> composting, </w:t>
      </w:r>
      <w:r w:rsidR="001949CB">
        <w:rPr>
          <w:rFonts w:ascii="Times New Roman" w:hAnsi="Times New Roman" w:cs="Times New Roman"/>
        </w:rPr>
        <w:t xml:space="preserve">greenhouse </w:t>
      </w:r>
      <w:r w:rsidRPr="00D0489B">
        <w:rPr>
          <w:rFonts w:ascii="Times New Roman" w:hAnsi="Times New Roman" w:cs="Times New Roman"/>
        </w:rPr>
        <w:t>gas production</w:t>
      </w:r>
      <w:r>
        <w:rPr>
          <w:rFonts w:ascii="Times New Roman" w:hAnsi="Times New Roman" w:cs="Times New Roman"/>
        </w:rPr>
        <w:t xml:space="preserve"> from landfills</w:t>
      </w:r>
      <w:r w:rsidRPr="00D0489B">
        <w:rPr>
          <w:rFonts w:ascii="Times New Roman" w:hAnsi="Times New Roman" w:cs="Times New Roman"/>
        </w:rPr>
        <w:t>, redistribution to those in need</w:t>
      </w:r>
      <w:r>
        <w:rPr>
          <w:rFonts w:ascii="Times New Roman" w:hAnsi="Times New Roman" w:cs="Times New Roman"/>
        </w:rPr>
        <w:t xml:space="preserve"> through food banks, or creating renewable energy [5]</w:t>
      </w:r>
      <w:r w:rsidRPr="00D0489B">
        <w:rPr>
          <w:rFonts w:ascii="Times New Roman" w:hAnsi="Times New Roman" w:cs="Times New Roman"/>
        </w:rPr>
        <w:t xml:space="preserve">. </w:t>
      </w:r>
      <w:r>
        <w:rPr>
          <w:rFonts w:ascii="Times New Roman" w:hAnsi="Times New Roman" w:cs="Times New Roman"/>
        </w:rPr>
        <w:t>E</w:t>
      </w:r>
      <w:r w:rsidRPr="00D0489B">
        <w:rPr>
          <w:rFonts w:ascii="Times New Roman" w:hAnsi="Times New Roman" w:cs="Times New Roman"/>
        </w:rPr>
        <w:t>ffective food waste management not only aids in environmental conservation but also can result in cost savings and resource optimization.</w:t>
      </w:r>
    </w:p>
    <w:p w14:paraId="3239FCFC" w14:textId="77777777" w:rsidR="002E55B4" w:rsidRDefault="00F91F26" w:rsidP="00130DB6">
      <w:pPr>
        <w:pStyle w:val="NoSpacing"/>
        <w:ind w:firstLine="360"/>
        <w:jc w:val="both"/>
        <w:rPr>
          <w:rFonts w:ascii="Times New Roman" w:hAnsi="Times New Roman" w:cs="Times New Roman"/>
        </w:rPr>
      </w:pPr>
      <w:r w:rsidRPr="00F92D79">
        <w:rPr>
          <w:rFonts w:ascii="Times New Roman" w:hAnsi="Times New Roman" w:cs="Times New Roman"/>
        </w:rPr>
        <w:t xml:space="preserve">The global concern surrounding food waste has </w:t>
      </w:r>
      <w:r w:rsidR="001949CB" w:rsidRPr="00F92D79">
        <w:rPr>
          <w:rFonts w:ascii="Times New Roman" w:hAnsi="Times New Roman" w:cs="Times New Roman"/>
        </w:rPr>
        <w:t>risen</w:t>
      </w:r>
      <w:r w:rsidRPr="00F92D79">
        <w:rPr>
          <w:rFonts w:ascii="Times New Roman" w:hAnsi="Times New Roman" w:cs="Times New Roman"/>
        </w:rPr>
        <w:t xml:space="preserve"> over the past few decades. Research indicates that nearly a third of all food produced for human consumption gets lost or wasted, which equates to approximately 1.3 billion tons annually [6]. Such vast amounts of unconstrained food </w:t>
      </w:r>
      <w:r w:rsidR="00256686">
        <w:rPr>
          <w:rFonts w:ascii="Times New Roman" w:hAnsi="Times New Roman" w:cs="Times New Roman"/>
        </w:rPr>
        <w:t>waste</w:t>
      </w:r>
      <w:r w:rsidRPr="00F92D79">
        <w:rPr>
          <w:rFonts w:ascii="Times New Roman" w:hAnsi="Times New Roman" w:cs="Times New Roman"/>
        </w:rPr>
        <w:t xml:space="preserve"> have dire consequences, including the exacerbation of greenhouse gas emissions from landfills, significant financial losses, and an increased strain on the agricultural </w:t>
      </w:r>
      <w:commentRangeStart w:id="57"/>
      <w:r w:rsidRPr="00F92D79">
        <w:rPr>
          <w:rFonts w:ascii="Times New Roman" w:hAnsi="Times New Roman" w:cs="Times New Roman"/>
        </w:rPr>
        <w:t>industry</w:t>
      </w:r>
      <w:commentRangeEnd w:id="57"/>
      <w:r w:rsidR="005B7D94">
        <w:rPr>
          <w:rStyle w:val="CommentReference"/>
        </w:rPr>
        <w:commentReference w:id="57"/>
      </w:r>
      <w:r w:rsidRPr="00F92D79">
        <w:rPr>
          <w:rFonts w:ascii="Times New Roman" w:hAnsi="Times New Roman" w:cs="Times New Roman"/>
        </w:rPr>
        <w:t xml:space="preserve"> [7].</w:t>
      </w:r>
    </w:p>
    <w:p w14:paraId="161B38D2" w14:textId="77777777" w:rsidR="002E55B4" w:rsidRDefault="00F91F26" w:rsidP="00130DB6">
      <w:pPr>
        <w:pStyle w:val="NoSpacing"/>
        <w:ind w:firstLine="360"/>
        <w:jc w:val="both"/>
        <w:rPr>
          <w:rFonts w:ascii="Times New Roman" w:hAnsi="Times New Roman" w:cs="Times New Roman"/>
        </w:rPr>
      </w:pPr>
      <w:commentRangeStart w:id="58"/>
      <w:r w:rsidRPr="00F92D79">
        <w:rPr>
          <w:rFonts w:ascii="Times New Roman" w:hAnsi="Times New Roman" w:cs="Times New Roman"/>
        </w:rPr>
        <w:t xml:space="preserve">The paradigm of </w:t>
      </w:r>
      <w:r w:rsidR="008E0343">
        <w:rPr>
          <w:rFonts w:ascii="Times New Roman" w:hAnsi="Times New Roman" w:cs="Times New Roman"/>
        </w:rPr>
        <w:t>“</w:t>
      </w:r>
      <w:r w:rsidRPr="00F92D79">
        <w:rPr>
          <w:rFonts w:ascii="Times New Roman" w:hAnsi="Times New Roman" w:cs="Times New Roman"/>
        </w:rPr>
        <w:t>from farm to fork</w:t>
      </w:r>
      <w:r w:rsidR="008E0343">
        <w:rPr>
          <w:rFonts w:ascii="Times New Roman" w:hAnsi="Times New Roman" w:cs="Times New Roman"/>
        </w:rPr>
        <w:t>”</w:t>
      </w:r>
      <w:r w:rsidRPr="00F92D79">
        <w:rPr>
          <w:rFonts w:ascii="Times New Roman" w:hAnsi="Times New Roman" w:cs="Times New Roman"/>
        </w:rPr>
        <w:t xml:space="preserve"> has expanded to </w:t>
      </w:r>
      <w:r w:rsidR="008E0343">
        <w:rPr>
          <w:rFonts w:ascii="Times New Roman" w:hAnsi="Times New Roman" w:cs="Times New Roman"/>
        </w:rPr>
        <w:t>“</w:t>
      </w:r>
      <w:r w:rsidRPr="00F92D79">
        <w:rPr>
          <w:rFonts w:ascii="Times New Roman" w:hAnsi="Times New Roman" w:cs="Times New Roman"/>
        </w:rPr>
        <w:t>from farm to fork to landfill</w:t>
      </w:r>
      <w:r w:rsidR="001949CB">
        <w:rPr>
          <w:rFonts w:ascii="Times New Roman" w:hAnsi="Times New Roman" w:cs="Times New Roman"/>
        </w:rPr>
        <w:t>,</w:t>
      </w:r>
      <w:r w:rsidR="008E0343">
        <w:rPr>
          <w:rFonts w:ascii="Times New Roman" w:hAnsi="Times New Roman" w:cs="Times New Roman"/>
        </w:rPr>
        <w:t>”</w:t>
      </w:r>
      <w:r w:rsidRPr="00F92D79">
        <w:rPr>
          <w:rFonts w:ascii="Times New Roman" w:hAnsi="Times New Roman" w:cs="Times New Roman"/>
        </w:rPr>
        <w:t xml:space="preserve"> </w:t>
      </w:r>
      <w:r w:rsidR="001949CB" w:rsidRPr="00F92D79">
        <w:rPr>
          <w:rFonts w:ascii="Times New Roman" w:hAnsi="Times New Roman" w:cs="Times New Roman"/>
        </w:rPr>
        <w:t>illuminating</w:t>
      </w:r>
      <w:r w:rsidRPr="00F92D79">
        <w:rPr>
          <w:rFonts w:ascii="Times New Roman" w:hAnsi="Times New Roman" w:cs="Times New Roman"/>
        </w:rPr>
        <w:t xml:space="preserve"> the gaps in our current food systems</w:t>
      </w:r>
      <w:r w:rsidR="001949CB">
        <w:rPr>
          <w:rFonts w:ascii="Times New Roman" w:hAnsi="Times New Roman" w:cs="Times New Roman"/>
        </w:rPr>
        <w:t xml:space="preserve"> [8a]</w:t>
      </w:r>
      <w:r w:rsidRPr="00F92D79">
        <w:rPr>
          <w:rFonts w:ascii="Times New Roman" w:hAnsi="Times New Roman" w:cs="Times New Roman"/>
        </w:rPr>
        <w:t xml:space="preserve">. As urban areas continue to grow, and population densities increase, urban food waste management becomes a vital concern. Efficiently managing this waste can significantly curb the </w:t>
      </w:r>
      <w:r w:rsidR="001949CB" w:rsidRPr="00F92D79">
        <w:rPr>
          <w:rFonts w:ascii="Times New Roman" w:hAnsi="Times New Roman" w:cs="Times New Roman"/>
        </w:rPr>
        <w:t>negative</w:t>
      </w:r>
      <w:r w:rsidRPr="00F92D79">
        <w:rPr>
          <w:rFonts w:ascii="Times New Roman" w:hAnsi="Times New Roman" w:cs="Times New Roman"/>
        </w:rPr>
        <w:t xml:space="preserve"> environmental impacts and promote sustainable living [8</w:t>
      </w:r>
      <w:r w:rsidR="001949CB">
        <w:rPr>
          <w:rFonts w:ascii="Times New Roman" w:hAnsi="Times New Roman" w:cs="Times New Roman"/>
        </w:rPr>
        <w:t>b</w:t>
      </w:r>
      <w:r w:rsidRPr="00F92D79">
        <w:rPr>
          <w:rFonts w:ascii="Times New Roman" w:hAnsi="Times New Roman" w:cs="Times New Roman"/>
        </w:rPr>
        <w:t>].</w:t>
      </w:r>
      <w:r>
        <w:rPr>
          <w:rFonts w:ascii="Times New Roman" w:hAnsi="Times New Roman" w:cs="Times New Roman"/>
        </w:rPr>
        <w:t xml:space="preserve"> </w:t>
      </w:r>
      <w:r w:rsidR="00F47EAE" w:rsidRPr="00F47EAE">
        <w:rPr>
          <w:rFonts w:ascii="Times New Roman" w:hAnsi="Times New Roman" w:cs="Times New Roman"/>
        </w:rPr>
        <w:t xml:space="preserve">Household food </w:t>
      </w:r>
      <w:r w:rsidR="00256686">
        <w:rPr>
          <w:rFonts w:ascii="Times New Roman" w:hAnsi="Times New Roman" w:cs="Times New Roman"/>
        </w:rPr>
        <w:t>waste</w:t>
      </w:r>
      <w:r w:rsidR="00F47EAE" w:rsidRPr="00F47EAE">
        <w:rPr>
          <w:rFonts w:ascii="Times New Roman" w:hAnsi="Times New Roman" w:cs="Times New Roman"/>
        </w:rPr>
        <w:t xml:space="preserve"> remains one of the most overlooked yet impactful areas of </w:t>
      </w:r>
      <w:commentRangeStart w:id="59"/>
      <w:r w:rsidR="00F47EAE" w:rsidRPr="00F47EAE">
        <w:rPr>
          <w:rFonts w:ascii="Times New Roman" w:hAnsi="Times New Roman" w:cs="Times New Roman"/>
        </w:rPr>
        <w:t>waste generation</w:t>
      </w:r>
      <w:commentRangeEnd w:id="59"/>
      <w:r w:rsidR="005B7D94">
        <w:rPr>
          <w:rStyle w:val="CommentReference"/>
        </w:rPr>
        <w:commentReference w:id="59"/>
      </w:r>
      <w:r w:rsidR="00F47EAE" w:rsidRPr="00F47EAE">
        <w:rPr>
          <w:rFonts w:ascii="Times New Roman" w:hAnsi="Times New Roman" w:cs="Times New Roman"/>
        </w:rPr>
        <w:t>. The current strategies predominantly revolve around three major R</w:t>
      </w:r>
      <w:r w:rsidR="008E0343">
        <w:rPr>
          <w:rFonts w:ascii="Times New Roman" w:hAnsi="Times New Roman" w:cs="Times New Roman"/>
        </w:rPr>
        <w:t>’</w:t>
      </w:r>
      <w:r w:rsidR="00F47EAE" w:rsidRPr="00F47EAE">
        <w:rPr>
          <w:rFonts w:ascii="Times New Roman" w:hAnsi="Times New Roman" w:cs="Times New Roman"/>
        </w:rPr>
        <w:t xml:space="preserve">s: Reduce, Reuse, and Recycle. Households are encouraged to purchase wisely, store efficiently, and consume prudently to minimize </w:t>
      </w:r>
      <w:r w:rsidR="00256686">
        <w:rPr>
          <w:rFonts w:ascii="Times New Roman" w:hAnsi="Times New Roman" w:cs="Times New Roman"/>
        </w:rPr>
        <w:t>waste</w:t>
      </w:r>
      <w:r w:rsidR="00F47EAE" w:rsidRPr="00F47EAE">
        <w:rPr>
          <w:rFonts w:ascii="Times New Roman" w:hAnsi="Times New Roman" w:cs="Times New Roman"/>
        </w:rPr>
        <w:t xml:space="preserve">. Composting serves as a recycling mechanism, turning organic waste into a resource for gardening. Despite these practices, a significant volume of food still finds its way to landfills, with unconstrained </w:t>
      </w:r>
      <w:r w:rsidR="00256686">
        <w:rPr>
          <w:rFonts w:ascii="Times New Roman" w:hAnsi="Times New Roman" w:cs="Times New Roman"/>
        </w:rPr>
        <w:t>waste</w:t>
      </w:r>
      <w:r w:rsidR="00F47EAE" w:rsidRPr="00F47EAE">
        <w:rPr>
          <w:rFonts w:ascii="Times New Roman" w:hAnsi="Times New Roman" w:cs="Times New Roman"/>
        </w:rPr>
        <w:t xml:space="preserve"> contributing to greenhouse gas emissions, financial loss, and undue pressure on the agricultural sector.</w:t>
      </w:r>
      <w:commentRangeEnd w:id="58"/>
      <w:r w:rsidR="008F56EA">
        <w:rPr>
          <w:rStyle w:val="CommentReference"/>
        </w:rPr>
        <w:commentReference w:id="58"/>
      </w:r>
    </w:p>
    <w:p w14:paraId="6275473E" w14:textId="77777777" w:rsidR="002E55B4" w:rsidRDefault="00C12541" w:rsidP="00130DB6">
      <w:pPr>
        <w:pStyle w:val="NoSpacing"/>
        <w:ind w:firstLine="360"/>
        <w:jc w:val="both"/>
        <w:rPr>
          <w:rFonts w:ascii="Times New Roman" w:hAnsi="Times New Roman" w:cs="Times New Roman"/>
        </w:rPr>
      </w:pPr>
      <w:r>
        <w:rPr>
          <w:rFonts w:ascii="Times New Roman" w:hAnsi="Times New Roman" w:cs="Times New Roman"/>
        </w:rPr>
        <w:t xml:space="preserve">Innovations in </w:t>
      </w:r>
      <w:r w:rsidRPr="00F47EAE">
        <w:rPr>
          <w:rFonts w:ascii="Times New Roman" w:hAnsi="Times New Roman" w:cs="Times New Roman"/>
        </w:rPr>
        <w:t xml:space="preserve">artificial intelligence </w:t>
      </w:r>
      <w:r>
        <w:rPr>
          <w:rFonts w:ascii="Times New Roman" w:hAnsi="Times New Roman" w:cs="Times New Roman"/>
        </w:rPr>
        <w:t xml:space="preserve">(AI) </w:t>
      </w:r>
      <w:r w:rsidR="00F91F26" w:rsidRPr="00F92D79">
        <w:rPr>
          <w:rFonts w:ascii="Times New Roman" w:hAnsi="Times New Roman" w:cs="Times New Roman"/>
        </w:rPr>
        <w:t>technolog</w:t>
      </w:r>
      <w:r>
        <w:rPr>
          <w:rFonts w:ascii="Times New Roman" w:hAnsi="Times New Roman" w:cs="Times New Roman"/>
        </w:rPr>
        <w:t xml:space="preserve">y </w:t>
      </w:r>
      <w:r w:rsidR="00F91F26" w:rsidRPr="00F92D79">
        <w:rPr>
          <w:rFonts w:ascii="Times New Roman" w:hAnsi="Times New Roman" w:cs="Times New Roman"/>
        </w:rPr>
        <w:t>have been introduced to tackle the issue of food waste, especially in sectors where the volume of waste is particularly high. The hospitality industry, a significant contributor to the problem, has adopted various tech-driven solutions to optimize their operations and reduce food wast</w:t>
      </w:r>
      <w:r>
        <w:rPr>
          <w:rFonts w:ascii="Times New Roman" w:hAnsi="Times New Roman" w:cs="Times New Roman"/>
        </w:rPr>
        <w:t>e</w:t>
      </w:r>
      <w:r w:rsidR="00F91F26" w:rsidRPr="00F92D79">
        <w:rPr>
          <w:rFonts w:ascii="Times New Roman" w:hAnsi="Times New Roman" w:cs="Times New Roman"/>
        </w:rPr>
        <w:t xml:space="preserve"> [9].</w:t>
      </w:r>
      <w:r w:rsidR="00F91F26">
        <w:rPr>
          <w:rFonts w:ascii="Times New Roman" w:hAnsi="Times New Roman" w:cs="Times New Roman"/>
        </w:rPr>
        <w:t xml:space="preserve"> </w:t>
      </w:r>
      <w:r w:rsidR="00F47EAE" w:rsidRPr="00F47EAE">
        <w:rPr>
          <w:rFonts w:ascii="Times New Roman" w:hAnsi="Times New Roman" w:cs="Times New Roman"/>
        </w:rPr>
        <w:t>The hospitality industry, comprising hotels, restaurants, and catering services, plays a pivotal role in global food distribution and consumption. Historically, this sector has been identified as a significant contributor to food waste due to its operational nature, which necessitates surplus provisioning to meet diverse consumer demands. With high standards for food presentation and quality, substantial amounts often get discarded. This wast</w:t>
      </w:r>
      <w:r>
        <w:rPr>
          <w:rFonts w:ascii="Times New Roman" w:hAnsi="Times New Roman" w:cs="Times New Roman"/>
        </w:rPr>
        <w:t xml:space="preserve">e </w:t>
      </w:r>
      <w:r w:rsidR="00F47EAE" w:rsidRPr="00F47EAE">
        <w:rPr>
          <w:rFonts w:ascii="Times New Roman" w:hAnsi="Times New Roman" w:cs="Times New Roman"/>
        </w:rPr>
        <w:t>not only implies economic losses but also an unnecessary environmental footprint.</w:t>
      </w:r>
    </w:p>
    <w:p w14:paraId="24D37049" w14:textId="77777777" w:rsidR="002E55B4" w:rsidRDefault="003D7A35" w:rsidP="00130DB6">
      <w:pPr>
        <w:pStyle w:val="NoSpacing"/>
        <w:ind w:firstLine="360"/>
        <w:jc w:val="both"/>
        <w:rPr>
          <w:rFonts w:ascii="Times New Roman" w:hAnsi="Times New Roman" w:cs="Times New Roman"/>
        </w:rPr>
      </w:pPr>
      <w:commentRangeStart w:id="60"/>
      <w:r>
        <w:rPr>
          <w:rFonts w:ascii="Times New Roman" w:hAnsi="Times New Roman" w:cs="Times New Roman"/>
        </w:rPr>
        <w:t xml:space="preserve">Innovations in </w:t>
      </w:r>
      <w:r w:rsidRPr="00F47EAE">
        <w:rPr>
          <w:rFonts w:ascii="Times New Roman" w:hAnsi="Times New Roman" w:cs="Times New Roman"/>
        </w:rPr>
        <w:t xml:space="preserve">artificial intelligence </w:t>
      </w:r>
      <w:r>
        <w:rPr>
          <w:rFonts w:ascii="Times New Roman" w:hAnsi="Times New Roman" w:cs="Times New Roman"/>
        </w:rPr>
        <w:t xml:space="preserve">(AI) </w:t>
      </w:r>
      <w:r w:rsidRPr="00F92D79">
        <w:rPr>
          <w:rFonts w:ascii="Times New Roman" w:hAnsi="Times New Roman" w:cs="Times New Roman"/>
        </w:rPr>
        <w:t>technolog</w:t>
      </w:r>
      <w:r>
        <w:rPr>
          <w:rFonts w:ascii="Times New Roman" w:hAnsi="Times New Roman" w:cs="Times New Roman"/>
        </w:rPr>
        <w:t xml:space="preserve">y </w:t>
      </w:r>
      <w:r w:rsidRPr="00F92D79">
        <w:rPr>
          <w:rFonts w:ascii="Times New Roman" w:hAnsi="Times New Roman" w:cs="Times New Roman"/>
        </w:rPr>
        <w:t>have been introduced to tackle the issue of food waste, especially in sectors where the volume of waste is particularly high. The hospitality industry, a significant contributor to the problem, has adopted various tech-driven solutions to optimize their operations and reduce food wast</w:t>
      </w:r>
      <w:r>
        <w:rPr>
          <w:rFonts w:ascii="Times New Roman" w:hAnsi="Times New Roman" w:cs="Times New Roman"/>
        </w:rPr>
        <w:t>e</w:t>
      </w:r>
      <w:r w:rsidRPr="00F92D79">
        <w:rPr>
          <w:rFonts w:ascii="Times New Roman" w:hAnsi="Times New Roman" w:cs="Times New Roman"/>
        </w:rPr>
        <w:t xml:space="preserve"> [9].</w:t>
      </w:r>
      <w:r>
        <w:rPr>
          <w:rFonts w:ascii="Times New Roman" w:hAnsi="Times New Roman" w:cs="Times New Roman"/>
        </w:rPr>
        <w:t xml:space="preserve"> </w:t>
      </w:r>
      <w:r w:rsidRPr="00F47EAE">
        <w:rPr>
          <w:rFonts w:ascii="Times New Roman" w:hAnsi="Times New Roman" w:cs="Times New Roman"/>
        </w:rPr>
        <w:t>The hospitality industry, comprising hotels, restaurants, and catering services, plays a pivotal role in global food distribution and consumption. Historically, this sector has been identified as a significant contributor to food waste due to its operational nature, which necessitates surplus provisioning to meet diverse consumer demands. With high standards for food presentation and quality, substantial amounts often get discarded. This wast</w:t>
      </w:r>
      <w:r>
        <w:rPr>
          <w:rFonts w:ascii="Times New Roman" w:hAnsi="Times New Roman" w:cs="Times New Roman"/>
        </w:rPr>
        <w:t xml:space="preserve">e </w:t>
      </w:r>
      <w:r w:rsidRPr="00F47EAE">
        <w:rPr>
          <w:rFonts w:ascii="Times New Roman" w:hAnsi="Times New Roman" w:cs="Times New Roman"/>
        </w:rPr>
        <w:t>not only implies economic losses but also an unnecessary environmental footprint.</w:t>
      </w:r>
      <w:commentRangeEnd w:id="60"/>
      <w:r w:rsidR="008F56EA">
        <w:rPr>
          <w:rStyle w:val="CommentReference"/>
        </w:rPr>
        <w:commentReference w:id="60"/>
      </w:r>
    </w:p>
    <w:p w14:paraId="1AEF2799" w14:textId="77777777" w:rsidR="008F56EA" w:rsidRDefault="00F91F26" w:rsidP="00130DB6">
      <w:pPr>
        <w:pStyle w:val="NoSpacing"/>
        <w:ind w:firstLine="360"/>
        <w:jc w:val="both"/>
        <w:rPr>
          <w:ins w:id="61" w:author="Quincy Clark" w:date="2023-10-01T16:14:00Z"/>
          <w:rFonts w:ascii="Times New Roman" w:hAnsi="Times New Roman" w:cs="Times New Roman"/>
        </w:rPr>
      </w:pPr>
      <w:r w:rsidRPr="00F92D79">
        <w:rPr>
          <w:rFonts w:ascii="Times New Roman" w:hAnsi="Times New Roman" w:cs="Times New Roman"/>
        </w:rPr>
        <w:t xml:space="preserve">Notably, </w:t>
      </w:r>
      <w:commentRangeStart w:id="62"/>
      <w:r w:rsidRPr="00F92D79">
        <w:rPr>
          <w:rFonts w:ascii="Times New Roman" w:hAnsi="Times New Roman" w:cs="Times New Roman"/>
        </w:rPr>
        <w:t>businesses</w:t>
      </w:r>
      <w:commentRangeEnd w:id="62"/>
      <w:r w:rsidR="008F56EA">
        <w:rPr>
          <w:rStyle w:val="CommentReference"/>
        </w:rPr>
        <w:commentReference w:id="62"/>
      </w:r>
      <w:r w:rsidRPr="00F92D79">
        <w:rPr>
          <w:rFonts w:ascii="Times New Roman" w:hAnsi="Times New Roman" w:cs="Times New Roman"/>
        </w:rPr>
        <w:t xml:space="preserve"> have realized that beyond the apparent environmental and moral imperatives, efficient food waste management can also lead to tangible economic benefits. As a result, there is an </w:t>
      </w:r>
      <w:r w:rsidRPr="00F92D79">
        <w:rPr>
          <w:rFonts w:ascii="Times New Roman" w:hAnsi="Times New Roman" w:cs="Times New Roman"/>
        </w:rPr>
        <w:lastRenderedPageBreak/>
        <w:t xml:space="preserve">increasing trend in the industry to employ advanced </w:t>
      </w:r>
      <w:r w:rsidR="00F14586">
        <w:rPr>
          <w:rFonts w:ascii="Times New Roman" w:hAnsi="Times New Roman" w:cs="Times New Roman"/>
        </w:rPr>
        <w:t xml:space="preserve">AI </w:t>
      </w:r>
      <w:r w:rsidRPr="00F92D79">
        <w:rPr>
          <w:rFonts w:ascii="Times New Roman" w:hAnsi="Times New Roman" w:cs="Times New Roman"/>
        </w:rPr>
        <w:t>technologies to devise and implement effective waste management strategies [10].</w:t>
      </w:r>
      <w:r>
        <w:rPr>
          <w:rFonts w:ascii="Times New Roman" w:hAnsi="Times New Roman" w:cs="Times New Roman"/>
        </w:rPr>
        <w:t xml:space="preserve"> </w:t>
      </w:r>
    </w:p>
    <w:p w14:paraId="234097BB" w14:textId="547A23D3" w:rsidR="00F92D79" w:rsidRPr="00F92D79" w:rsidRDefault="00F47EAE" w:rsidP="00130DB6">
      <w:pPr>
        <w:pStyle w:val="NoSpacing"/>
        <w:ind w:firstLine="360"/>
        <w:jc w:val="both"/>
        <w:rPr>
          <w:rFonts w:ascii="Times New Roman" w:hAnsi="Times New Roman" w:cs="Times New Roman"/>
        </w:rPr>
      </w:pPr>
      <w:r w:rsidRPr="00F47EAE">
        <w:rPr>
          <w:rFonts w:ascii="Times New Roman" w:hAnsi="Times New Roman" w:cs="Times New Roman"/>
        </w:rPr>
        <w:t xml:space="preserve">In recent years, several technological solutions have been developed to address the challenge of food waste in the hospitality industry. </w:t>
      </w:r>
      <w:commentRangeStart w:id="63"/>
      <w:proofErr w:type="spellStart"/>
      <w:r w:rsidRPr="00F47EAE">
        <w:rPr>
          <w:rFonts w:ascii="Times New Roman" w:hAnsi="Times New Roman" w:cs="Times New Roman"/>
        </w:rPr>
        <w:t>Kitro</w:t>
      </w:r>
      <w:proofErr w:type="spellEnd"/>
      <w:r w:rsidRPr="00F47EAE">
        <w:rPr>
          <w:rFonts w:ascii="Times New Roman" w:hAnsi="Times New Roman" w:cs="Times New Roman"/>
        </w:rPr>
        <w:t xml:space="preserve"> and Winnow </w:t>
      </w:r>
      <w:commentRangeEnd w:id="63"/>
      <w:r w:rsidR="008F56EA">
        <w:rPr>
          <w:rStyle w:val="CommentReference"/>
        </w:rPr>
        <w:commentReference w:id="63"/>
      </w:r>
      <w:r w:rsidRPr="00F47EAE">
        <w:rPr>
          <w:rFonts w:ascii="Times New Roman" w:hAnsi="Times New Roman" w:cs="Times New Roman"/>
        </w:rPr>
        <w:t xml:space="preserve">have emerged as leaders in leveraging AI to </w:t>
      </w:r>
      <w:commentRangeStart w:id="64"/>
      <w:r w:rsidRPr="00F47EAE">
        <w:rPr>
          <w:rFonts w:ascii="Times New Roman" w:hAnsi="Times New Roman" w:cs="Times New Roman"/>
        </w:rPr>
        <w:t>mitigate</w:t>
      </w:r>
      <w:commentRangeEnd w:id="64"/>
      <w:r w:rsidR="008F56EA">
        <w:rPr>
          <w:rStyle w:val="CommentReference"/>
        </w:rPr>
        <w:commentReference w:id="64"/>
      </w:r>
      <w:r w:rsidRPr="00F47EAE">
        <w:rPr>
          <w:rFonts w:ascii="Times New Roman" w:hAnsi="Times New Roman" w:cs="Times New Roman"/>
        </w:rPr>
        <w:t xml:space="preserve"> waste. Their systems employ sophisticated algorithms and sensors to </w:t>
      </w:r>
      <w:commentRangeStart w:id="65"/>
      <w:r w:rsidRPr="00F47EAE">
        <w:rPr>
          <w:rFonts w:ascii="Times New Roman" w:hAnsi="Times New Roman" w:cs="Times New Roman"/>
        </w:rPr>
        <w:t xml:space="preserve">track, quantify, and analyze food </w:t>
      </w:r>
      <w:commentRangeEnd w:id="65"/>
      <w:r w:rsidR="008F56EA">
        <w:rPr>
          <w:rStyle w:val="CommentReference"/>
        </w:rPr>
        <w:commentReference w:id="65"/>
      </w:r>
      <w:r w:rsidRPr="00F47EAE">
        <w:rPr>
          <w:rFonts w:ascii="Times New Roman" w:hAnsi="Times New Roman" w:cs="Times New Roman"/>
        </w:rPr>
        <w:t xml:space="preserve">that is discarded. These real-time insights provide actionable feedback to culinary professionals, enabling them to adjust their practices and ultimately reduce waste. The success of such AI-powered systems in a high-waste environment like hospitality sparks interest in their potential applicability to the household </w:t>
      </w:r>
      <w:del w:id="66" w:author="Quincy Clark" w:date="2023-10-01T16:19:00Z">
        <w:r w:rsidRPr="00F47EAE" w:rsidDel="00D56A76">
          <w:rPr>
            <w:rFonts w:ascii="Times New Roman" w:hAnsi="Times New Roman" w:cs="Times New Roman"/>
          </w:rPr>
          <w:delText>sector</w:delText>
        </w:r>
      </w:del>
      <w:proofErr w:type="spellStart"/>
      <w:ins w:id="67" w:author="Quincy Clark" w:date="2023-10-01T16:19:00Z">
        <w:r w:rsidR="00D56A76">
          <w:rPr>
            <w:rFonts w:ascii="Times New Roman" w:hAnsi="Times New Roman" w:cs="Times New Roman"/>
          </w:rPr>
          <w:t>environemnt</w:t>
        </w:r>
      </w:ins>
      <w:proofErr w:type="spellEnd"/>
      <w:r w:rsidRPr="00F47EAE">
        <w:rPr>
          <w:rFonts w:ascii="Times New Roman" w:hAnsi="Times New Roman" w:cs="Times New Roman"/>
        </w:rPr>
        <w:t>.</w:t>
      </w:r>
    </w:p>
    <w:p w14:paraId="402F7002" w14:textId="77777777" w:rsidR="00F47EAE" w:rsidRDefault="00F47EAE" w:rsidP="00F47EAE">
      <w:pPr>
        <w:pStyle w:val="NoSpacing"/>
        <w:rPr>
          <w:rFonts w:ascii="Times New Roman" w:hAnsi="Times New Roman" w:cs="Times New Roman"/>
        </w:rPr>
      </w:pPr>
    </w:p>
    <w:p w14:paraId="6D0F31AD" w14:textId="2BA9F32E" w:rsidR="00F47EAE" w:rsidRPr="00F47EAE" w:rsidRDefault="00F47EAE" w:rsidP="00F47EAE">
      <w:pPr>
        <w:pStyle w:val="NoSpacing"/>
        <w:rPr>
          <w:rFonts w:ascii="Times New Roman" w:hAnsi="Times New Roman" w:cs="Times New Roman"/>
          <w:b/>
          <w:bCs/>
        </w:rPr>
      </w:pPr>
      <w:r w:rsidRPr="00F47EAE">
        <w:rPr>
          <w:rFonts w:ascii="Times New Roman" w:hAnsi="Times New Roman" w:cs="Times New Roman"/>
          <w:b/>
          <w:bCs/>
        </w:rPr>
        <w:t xml:space="preserve">3. </w:t>
      </w:r>
      <w:commentRangeStart w:id="68"/>
      <w:r w:rsidRPr="00F47EAE">
        <w:rPr>
          <w:rFonts w:ascii="Times New Roman" w:hAnsi="Times New Roman" w:cs="Times New Roman"/>
          <w:b/>
          <w:bCs/>
        </w:rPr>
        <w:t>AI in the Hospitality Industry</w:t>
      </w:r>
      <w:commentRangeEnd w:id="68"/>
      <w:r w:rsidR="00111D89">
        <w:rPr>
          <w:rStyle w:val="CommentReference"/>
        </w:rPr>
        <w:commentReference w:id="68"/>
      </w:r>
    </w:p>
    <w:p w14:paraId="7AF19FF9" w14:textId="77777777" w:rsidR="00F47EAE" w:rsidRDefault="00F47EAE" w:rsidP="00F47EAE">
      <w:pPr>
        <w:pStyle w:val="NoSpacing"/>
        <w:rPr>
          <w:rFonts w:ascii="Times New Roman" w:hAnsi="Times New Roman" w:cs="Times New Roman"/>
        </w:rPr>
      </w:pPr>
    </w:p>
    <w:p w14:paraId="24F78B00" w14:textId="77777777" w:rsidR="006E4B00" w:rsidRDefault="00116EA4" w:rsidP="000B6605">
      <w:pPr>
        <w:pStyle w:val="NoSpacing"/>
        <w:jc w:val="both"/>
        <w:rPr>
          <w:rFonts w:ascii="Times New Roman" w:hAnsi="Times New Roman" w:cs="Times New Roman"/>
        </w:rPr>
      </w:pPr>
      <w:commentRangeStart w:id="69"/>
      <w:r w:rsidRPr="00116EA4">
        <w:rPr>
          <w:rFonts w:ascii="Times New Roman" w:hAnsi="Times New Roman" w:cs="Times New Roman"/>
        </w:rPr>
        <w:t xml:space="preserve">This section explores the impact of </w:t>
      </w:r>
      <w:commentRangeStart w:id="70"/>
      <w:r w:rsidRPr="00116EA4">
        <w:rPr>
          <w:rFonts w:ascii="Times New Roman" w:hAnsi="Times New Roman" w:cs="Times New Roman"/>
        </w:rPr>
        <w:t xml:space="preserve">Artificial Intelligence (AI) </w:t>
      </w:r>
      <w:commentRangeEnd w:id="70"/>
      <w:r w:rsidR="00EB4663">
        <w:rPr>
          <w:rStyle w:val="CommentReference"/>
        </w:rPr>
        <w:commentReference w:id="70"/>
      </w:r>
      <w:r w:rsidRPr="00116EA4">
        <w:rPr>
          <w:rFonts w:ascii="Times New Roman" w:hAnsi="Times New Roman" w:cs="Times New Roman"/>
        </w:rPr>
        <w:t xml:space="preserve">on food management within the hospitality sector. </w:t>
      </w:r>
      <w:r w:rsidR="008D2B13">
        <w:rPr>
          <w:rFonts w:ascii="Times New Roman" w:hAnsi="Times New Roman" w:cs="Times New Roman"/>
        </w:rPr>
        <w:t>W</w:t>
      </w:r>
      <w:r w:rsidRPr="00116EA4">
        <w:rPr>
          <w:rFonts w:ascii="Times New Roman" w:hAnsi="Times New Roman" w:cs="Times New Roman"/>
        </w:rPr>
        <w:t xml:space="preserve">e highlight the changes induced by AI, followed by an in-depth examination of pioneering solutions from </w:t>
      </w:r>
      <w:proofErr w:type="spellStart"/>
      <w:r w:rsidRPr="00116EA4">
        <w:rPr>
          <w:rFonts w:ascii="Times New Roman" w:hAnsi="Times New Roman" w:cs="Times New Roman"/>
        </w:rPr>
        <w:t>Kitro</w:t>
      </w:r>
      <w:proofErr w:type="spellEnd"/>
      <w:r w:rsidRPr="00116EA4">
        <w:rPr>
          <w:rFonts w:ascii="Times New Roman" w:hAnsi="Times New Roman" w:cs="Times New Roman"/>
        </w:rPr>
        <w:t xml:space="preserve"> and Winnow. The discussion concludes by assessing the collective effect of these innovations on the hospitality industry, particularly focusing on sustainability, cost-efficiency, and potential applications in household settings.</w:t>
      </w:r>
      <w:r w:rsidR="006E4B00">
        <w:rPr>
          <w:rFonts w:ascii="Times New Roman" w:hAnsi="Times New Roman" w:cs="Times New Roman"/>
        </w:rPr>
        <w:t xml:space="preserve"> </w:t>
      </w:r>
      <w:commentRangeEnd w:id="69"/>
      <w:r w:rsidR="00EB4663">
        <w:rPr>
          <w:rStyle w:val="CommentReference"/>
        </w:rPr>
        <w:commentReference w:id="69"/>
      </w:r>
    </w:p>
    <w:p w14:paraId="182F454C" w14:textId="0029E0CF" w:rsidR="006E4B00" w:rsidRDefault="00F47EAE" w:rsidP="00130DB6">
      <w:pPr>
        <w:pStyle w:val="NoSpacing"/>
        <w:ind w:firstLine="360"/>
        <w:jc w:val="both"/>
        <w:rPr>
          <w:rFonts w:ascii="Times New Roman" w:hAnsi="Times New Roman" w:cs="Times New Roman"/>
        </w:rPr>
      </w:pPr>
      <w:commentRangeStart w:id="71"/>
      <w:r w:rsidRPr="00F47EAE">
        <w:rPr>
          <w:rFonts w:ascii="Times New Roman" w:hAnsi="Times New Roman" w:cs="Times New Roman"/>
        </w:rPr>
        <w:t xml:space="preserve">The onset of the digital age has seen AI permeate various </w:t>
      </w:r>
      <w:commentRangeStart w:id="72"/>
      <w:r w:rsidRPr="00F47EAE">
        <w:rPr>
          <w:rFonts w:ascii="Times New Roman" w:hAnsi="Times New Roman" w:cs="Times New Roman"/>
        </w:rPr>
        <w:t>industries</w:t>
      </w:r>
      <w:commentRangeEnd w:id="72"/>
      <w:r w:rsidR="00EB4663">
        <w:rPr>
          <w:rStyle w:val="CommentReference"/>
        </w:rPr>
        <w:commentReference w:id="72"/>
      </w:r>
      <w:r w:rsidRPr="00F47EAE">
        <w:rPr>
          <w:rFonts w:ascii="Times New Roman" w:hAnsi="Times New Roman" w:cs="Times New Roman"/>
        </w:rPr>
        <w:t>, revolutionizing operations and business practices. The hospitality industry, grappling with substantial food wast</w:t>
      </w:r>
      <w:r w:rsidR="008D2B13">
        <w:rPr>
          <w:rFonts w:ascii="Times New Roman" w:hAnsi="Times New Roman" w:cs="Times New Roman"/>
        </w:rPr>
        <w:t>e</w:t>
      </w:r>
      <w:r w:rsidRPr="00F47EAE">
        <w:rPr>
          <w:rFonts w:ascii="Times New Roman" w:hAnsi="Times New Roman" w:cs="Times New Roman"/>
        </w:rPr>
        <w:t>, has been no exception</w:t>
      </w:r>
      <w:r w:rsidR="00CF6F2B">
        <w:rPr>
          <w:rFonts w:ascii="Times New Roman" w:hAnsi="Times New Roman" w:cs="Times New Roman"/>
        </w:rPr>
        <w:t xml:space="preserve"> [38]</w:t>
      </w:r>
      <w:r w:rsidRPr="00F47EAE">
        <w:rPr>
          <w:rFonts w:ascii="Times New Roman" w:hAnsi="Times New Roman" w:cs="Times New Roman"/>
        </w:rPr>
        <w:t>. AI</w:t>
      </w:r>
      <w:r w:rsidR="008E0343">
        <w:rPr>
          <w:rFonts w:ascii="Times New Roman" w:hAnsi="Times New Roman" w:cs="Times New Roman"/>
        </w:rPr>
        <w:t>’</w:t>
      </w:r>
      <w:r w:rsidRPr="00F47EAE">
        <w:rPr>
          <w:rFonts w:ascii="Times New Roman" w:hAnsi="Times New Roman" w:cs="Times New Roman"/>
        </w:rPr>
        <w:t>s data-driven approach offers predictive analytics, automating waste measurements and providing actionable insights to reduce food waste significantly [1</w:t>
      </w:r>
      <w:r w:rsidR="00F92D79">
        <w:rPr>
          <w:rFonts w:ascii="Times New Roman" w:hAnsi="Times New Roman" w:cs="Times New Roman"/>
        </w:rPr>
        <w:t>1</w:t>
      </w:r>
      <w:r w:rsidRPr="00F47EAE">
        <w:rPr>
          <w:rFonts w:ascii="Times New Roman" w:hAnsi="Times New Roman" w:cs="Times New Roman"/>
        </w:rPr>
        <w:t>].</w:t>
      </w:r>
      <w:commentRangeEnd w:id="71"/>
      <w:r w:rsidR="00432B49">
        <w:rPr>
          <w:rStyle w:val="CommentReference"/>
        </w:rPr>
        <w:commentReference w:id="71"/>
      </w:r>
    </w:p>
    <w:p w14:paraId="33000EC6" w14:textId="77777777" w:rsidR="00432B49" w:rsidRDefault="00432B49" w:rsidP="00130DB6">
      <w:pPr>
        <w:pStyle w:val="NoSpacing"/>
        <w:ind w:firstLine="360"/>
        <w:jc w:val="both"/>
        <w:rPr>
          <w:ins w:id="73" w:author="Quincy Clark" w:date="2023-10-01T16:40:00Z"/>
          <w:rFonts w:ascii="Times New Roman" w:hAnsi="Times New Roman" w:cs="Times New Roman"/>
        </w:rPr>
      </w:pPr>
    </w:p>
    <w:p w14:paraId="5838822E" w14:textId="3C5F6705" w:rsidR="006E4B00" w:rsidRDefault="00F47EAE" w:rsidP="00130DB6">
      <w:pPr>
        <w:pStyle w:val="NoSpacing"/>
        <w:ind w:firstLine="360"/>
        <w:jc w:val="both"/>
        <w:rPr>
          <w:rFonts w:ascii="Times New Roman" w:hAnsi="Times New Roman" w:cs="Times New Roman"/>
        </w:rPr>
      </w:pPr>
      <w:commentRangeStart w:id="74"/>
      <w:proofErr w:type="spellStart"/>
      <w:r w:rsidRPr="00F47EAE">
        <w:rPr>
          <w:rFonts w:ascii="Times New Roman" w:hAnsi="Times New Roman" w:cs="Times New Roman"/>
        </w:rPr>
        <w:t>Kitro</w:t>
      </w:r>
      <w:proofErr w:type="spellEnd"/>
      <w:r w:rsidR="00401B98">
        <w:rPr>
          <w:rFonts w:ascii="Times New Roman" w:hAnsi="Times New Roman" w:cs="Times New Roman"/>
        </w:rPr>
        <w:t xml:space="preserve"> </w:t>
      </w:r>
      <w:r w:rsidRPr="00F47EAE">
        <w:rPr>
          <w:rFonts w:ascii="Times New Roman" w:hAnsi="Times New Roman" w:cs="Times New Roman"/>
        </w:rPr>
        <w:t xml:space="preserve">has developed a </w:t>
      </w:r>
      <w:r w:rsidR="00401B98">
        <w:rPr>
          <w:rFonts w:ascii="Times New Roman" w:hAnsi="Times New Roman" w:cs="Times New Roman"/>
        </w:rPr>
        <w:t xml:space="preserve">camera plus weighing scale </w:t>
      </w:r>
      <w:r w:rsidRPr="00F47EAE">
        <w:rPr>
          <w:rFonts w:ascii="Times New Roman" w:hAnsi="Times New Roman" w:cs="Times New Roman"/>
        </w:rPr>
        <w:t xml:space="preserve">system that </w:t>
      </w:r>
      <w:r w:rsidR="00401B98">
        <w:rPr>
          <w:rFonts w:ascii="Times New Roman" w:hAnsi="Times New Roman" w:cs="Times New Roman"/>
        </w:rPr>
        <w:t xml:space="preserve">uses </w:t>
      </w:r>
      <w:r w:rsidRPr="00F47EAE">
        <w:rPr>
          <w:rFonts w:ascii="Times New Roman" w:hAnsi="Times New Roman" w:cs="Times New Roman"/>
        </w:rPr>
        <w:t xml:space="preserve">AI to detect and categorize food waste automatically. Using a combination of weight sensors and cameras, </w:t>
      </w:r>
      <w:proofErr w:type="spellStart"/>
      <w:r w:rsidRPr="00F47EAE">
        <w:rPr>
          <w:rFonts w:ascii="Times New Roman" w:hAnsi="Times New Roman" w:cs="Times New Roman"/>
        </w:rPr>
        <w:t>Kitro</w:t>
      </w:r>
      <w:r w:rsidR="008E0343">
        <w:rPr>
          <w:rFonts w:ascii="Times New Roman" w:hAnsi="Times New Roman" w:cs="Times New Roman"/>
        </w:rPr>
        <w:t>’</w:t>
      </w:r>
      <w:r w:rsidRPr="00F47EAE">
        <w:rPr>
          <w:rFonts w:ascii="Times New Roman" w:hAnsi="Times New Roman" w:cs="Times New Roman"/>
        </w:rPr>
        <w:t>s</w:t>
      </w:r>
      <w:proofErr w:type="spellEnd"/>
      <w:r w:rsidRPr="00F47EAE">
        <w:rPr>
          <w:rFonts w:ascii="Times New Roman" w:hAnsi="Times New Roman" w:cs="Times New Roman"/>
        </w:rPr>
        <w:t xml:space="preserve"> system captures images of discarded food, which are then processed and analyzed using deep learning algorithms. </w:t>
      </w:r>
      <w:r w:rsidR="00401B98">
        <w:rPr>
          <w:rFonts w:ascii="Times New Roman" w:hAnsi="Times New Roman" w:cs="Times New Roman"/>
        </w:rPr>
        <w:t xml:space="preserve">Such </w:t>
      </w:r>
      <w:r w:rsidRPr="00F47EAE">
        <w:rPr>
          <w:rFonts w:ascii="Times New Roman" w:hAnsi="Times New Roman" w:cs="Times New Roman"/>
        </w:rPr>
        <w:t>categoriz</w:t>
      </w:r>
      <w:r w:rsidR="00401B98">
        <w:rPr>
          <w:rFonts w:ascii="Times New Roman" w:hAnsi="Times New Roman" w:cs="Times New Roman"/>
        </w:rPr>
        <w:t>ation</w:t>
      </w:r>
      <w:r w:rsidRPr="00F47EAE">
        <w:rPr>
          <w:rFonts w:ascii="Times New Roman" w:hAnsi="Times New Roman" w:cs="Times New Roman"/>
        </w:rPr>
        <w:t xml:space="preserve"> of waste equips establishments with detailed insights to refine their purchasing and preparation practices [</w:t>
      </w:r>
      <w:r w:rsidR="00F92D79">
        <w:rPr>
          <w:rFonts w:ascii="Times New Roman" w:hAnsi="Times New Roman" w:cs="Times New Roman"/>
        </w:rPr>
        <w:t>1</w:t>
      </w:r>
      <w:r w:rsidRPr="00F47EAE">
        <w:rPr>
          <w:rFonts w:ascii="Times New Roman" w:hAnsi="Times New Roman" w:cs="Times New Roman"/>
        </w:rPr>
        <w:t>2].</w:t>
      </w:r>
    </w:p>
    <w:p w14:paraId="6720CD1D" w14:textId="24612B33" w:rsidR="0045218C" w:rsidRPr="0045218C" w:rsidRDefault="00F47EAE" w:rsidP="0045218C">
      <w:pPr>
        <w:pStyle w:val="NoSpacing"/>
        <w:ind w:firstLine="360"/>
        <w:jc w:val="both"/>
        <w:rPr>
          <w:rFonts w:ascii="Times New Roman" w:hAnsi="Times New Roman" w:cs="Times New Roman"/>
        </w:rPr>
      </w:pPr>
      <w:r w:rsidRPr="00F47EAE">
        <w:rPr>
          <w:rFonts w:ascii="Times New Roman" w:hAnsi="Times New Roman" w:cs="Times New Roman"/>
        </w:rPr>
        <w:t>Winnow takes a slightly different approach</w:t>
      </w:r>
      <w:r w:rsidR="00401B98">
        <w:rPr>
          <w:rFonts w:ascii="Times New Roman" w:hAnsi="Times New Roman" w:cs="Times New Roman"/>
        </w:rPr>
        <w:t xml:space="preserve"> by including user interface, which allows their system to be initially </w:t>
      </w:r>
      <w:proofErr w:type="gramStart"/>
      <w:r w:rsidR="00401B98">
        <w:rPr>
          <w:rFonts w:ascii="Times New Roman" w:hAnsi="Times New Roman" w:cs="Times New Roman"/>
        </w:rPr>
        <w:t>train</w:t>
      </w:r>
      <w:proofErr w:type="gramEnd"/>
      <w:r w:rsidR="00401B98">
        <w:rPr>
          <w:rFonts w:ascii="Times New Roman" w:hAnsi="Times New Roman" w:cs="Times New Roman"/>
        </w:rPr>
        <w:t xml:space="preserve"> to identify the food items</w:t>
      </w:r>
      <w:r w:rsidRPr="00F47EAE">
        <w:rPr>
          <w:rFonts w:ascii="Times New Roman" w:hAnsi="Times New Roman" w:cs="Times New Roman"/>
        </w:rPr>
        <w:t>. This tool utilizes a smart camera and scale, positioned above the waste bin, to capture and recognize the type of food being discarded. Over time, through continual machine learning, Winnow</w:t>
      </w:r>
      <w:r w:rsidR="008E0343">
        <w:rPr>
          <w:rFonts w:ascii="Times New Roman" w:hAnsi="Times New Roman" w:cs="Times New Roman"/>
        </w:rPr>
        <w:t>’</w:t>
      </w:r>
      <w:r w:rsidRPr="00F47EAE">
        <w:rPr>
          <w:rFonts w:ascii="Times New Roman" w:hAnsi="Times New Roman" w:cs="Times New Roman"/>
        </w:rPr>
        <w:t>s system becomes more accurate in its categorization. The real-time feedback offered by the Winnow system has reportedly assisted establishments in reducing their food waste by up to 50%, translating to substantial economic savings [</w:t>
      </w:r>
      <w:r w:rsidR="00F92D79">
        <w:rPr>
          <w:rFonts w:ascii="Times New Roman" w:hAnsi="Times New Roman" w:cs="Times New Roman"/>
        </w:rPr>
        <w:t>1</w:t>
      </w:r>
      <w:r w:rsidRPr="00F47EAE">
        <w:rPr>
          <w:rFonts w:ascii="Times New Roman" w:hAnsi="Times New Roman" w:cs="Times New Roman"/>
        </w:rPr>
        <w:t>3].</w:t>
      </w:r>
    </w:p>
    <w:p w14:paraId="00920BD7" w14:textId="5B48137A" w:rsidR="0023470E" w:rsidRDefault="0045218C" w:rsidP="0045218C">
      <w:pPr>
        <w:pStyle w:val="NoSpacing"/>
        <w:ind w:firstLine="360"/>
        <w:jc w:val="both"/>
        <w:rPr>
          <w:rFonts w:ascii="Times New Roman" w:hAnsi="Times New Roman" w:cs="Times New Roman"/>
        </w:rPr>
      </w:pPr>
      <w:proofErr w:type="spellStart"/>
      <w:r w:rsidRPr="0045218C">
        <w:rPr>
          <w:rFonts w:ascii="Times New Roman" w:hAnsi="Times New Roman" w:cs="Times New Roman"/>
        </w:rPr>
        <w:t>Leanpath</w:t>
      </w:r>
      <w:proofErr w:type="spellEnd"/>
      <w:r w:rsidRPr="0045218C">
        <w:rPr>
          <w:rFonts w:ascii="Times New Roman" w:hAnsi="Times New Roman" w:cs="Times New Roman"/>
        </w:rPr>
        <w:t xml:space="preserve"> specializes in curtailing food waste in commercial settings, such as hotels, restaurants, and institutional cafeterias. Their innovative approach employs tracking devices, including a touch-screen terminal combined with a scale. When kitchen staff discards food, it's placed on the scale, and the reason for the discard—be it overproduction, spoilage, or trim waste—is logged on the touchscreen. Additionally, the type of food wasted is often specified. Many of </w:t>
      </w:r>
      <w:proofErr w:type="spellStart"/>
      <w:r w:rsidRPr="0045218C">
        <w:rPr>
          <w:rFonts w:ascii="Times New Roman" w:hAnsi="Times New Roman" w:cs="Times New Roman"/>
        </w:rPr>
        <w:t>Leanpath's</w:t>
      </w:r>
      <w:proofErr w:type="spellEnd"/>
      <w:r w:rsidRPr="0045218C">
        <w:rPr>
          <w:rFonts w:ascii="Times New Roman" w:hAnsi="Times New Roman" w:cs="Times New Roman"/>
        </w:rPr>
        <w:t xml:space="preserve"> systems are equipped with cameras to photograph discarded food, emphasizing the tangible nature of </w:t>
      </w:r>
      <w:proofErr w:type="gramStart"/>
      <w:r w:rsidRPr="0045218C">
        <w:rPr>
          <w:rFonts w:ascii="Times New Roman" w:hAnsi="Times New Roman" w:cs="Times New Roman"/>
        </w:rPr>
        <w:t>waste</w:t>
      </w:r>
      <w:proofErr w:type="gramEnd"/>
      <w:r w:rsidRPr="0045218C">
        <w:rPr>
          <w:rFonts w:ascii="Times New Roman" w:hAnsi="Times New Roman" w:cs="Times New Roman"/>
        </w:rPr>
        <w:t xml:space="preserve"> and aiding in data validation. This data, including the weight, discard reason, food type, and time, is then sent to </w:t>
      </w:r>
      <w:proofErr w:type="spellStart"/>
      <w:r w:rsidRPr="0045218C">
        <w:rPr>
          <w:rFonts w:ascii="Times New Roman" w:hAnsi="Times New Roman" w:cs="Times New Roman"/>
        </w:rPr>
        <w:t>Leanpath's</w:t>
      </w:r>
      <w:proofErr w:type="spellEnd"/>
      <w:r w:rsidRPr="0045218C">
        <w:rPr>
          <w:rFonts w:ascii="Times New Roman" w:hAnsi="Times New Roman" w:cs="Times New Roman"/>
        </w:rPr>
        <w:t xml:space="preserve"> cloud-based platform for detailed analysis. The system identifies patterns in food waste, providing comprehensive reports that allow establishments to pinpoint waste sources. With this knowledge, actionable steps can be taken to minimize waste, such as adjusting batch sizes or recipes. Moreover, </w:t>
      </w:r>
      <w:proofErr w:type="spellStart"/>
      <w:r w:rsidRPr="0045218C">
        <w:rPr>
          <w:rFonts w:ascii="Times New Roman" w:hAnsi="Times New Roman" w:cs="Times New Roman"/>
        </w:rPr>
        <w:t>Leanpath</w:t>
      </w:r>
      <w:proofErr w:type="spellEnd"/>
      <w:r w:rsidRPr="0045218C">
        <w:rPr>
          <w:rFonts w:ascii="Times New Roman" w:hAnsi="Times New Roman" w:cs="Times New Roman"/>
        </w:rPr>
        <w:t xml:space="preserve"> emphasizes staff engagement and provides resources to foster a culture cognizant of waste reduction. Continuous monitoring is central to their strategy, promoting an ongoing commitment to waste reduction, environmental sustainability, and cost savings.</w:t>
      </w:r>
    </w:p>
    <w:p w14:paraId="473119C7" w14:textId="460E6989" w:rsidR="00F47EAE" w:rsidRDefault="0045218C" w:rsidP="00130DB6">
      <w:pPr>
        <w:pStyle w:val="NoSpacing"/>
        <w:ind w:firstLine="360"/>
        <w:jc w:val="both"/>
        <w:rPr>
          <w:rFonts w:ascii="Times New Roman" w:hAnsi="Times New Roman" w:cs="Times New Roman"/>
        </w:rPr>
      </w:pPr>
      <w:r>
        <w:rPr>
          <w:rFonts w:ascii="Times New Roman" w:hAnsi="Times New Roman" w:cs="Times New Roman"/>
        </w:rPr>
        <w:t xml:space="preserve">The advancements from these organizations </w:t>
      </w:r>
      <w:r w:rsidR="00F47EAE" w:rsidRPr="00F47EAE">
        <w:rPr>
          <w:rFonts w:ascii="Times New Roman" w:hAnsi="Times New Roman" w:cs="Times New Roman"/>
        </w:rPr>
        <w:t>have led to a paradigm shift in how the hospitality sector approaches food waste. By offering real-time analytics, these AI systems facilitate immediate intervention and longer-term strategic planning. The cumulative effect of these technologies is not just limited to economic savings for businesses. They have contributed to a more sustainable and responsible hospitality industry, setting the stage for scalable solutions that might be transferred to household settings [</w:t>
      </w:r>
      <w:r w:rsidR="00F92D79">
        <w:rPr>
          <w:rFonts w:ascii="Times New Roman" w:hAnsi="Times New Roman" w:cs="Times New Roman"/>
        </w:rPr>
        <w:t>1</w:t>
      </w:r>
      <w:r w:rsidR="00F47EAE" w:rsidRPr="00F47EAE">
        <w:rPr>
          <w:rFonts w:ascii="Times New Roman" w:hAnsi="Times New Roman" w:cs="Times New Roman"/>
        </w:rPr>
        <w:t>4].</w:t>
      </w:r>
      <w:commentRangeEnd w:id="74"/>
      <w:r w:rsidR="00432B49">
        <w:rPr>
          <w:rStyle w:val="CommentReference"/>
        </w:rPr>
        <w:commentReference w:id="74"/>
      </w:r>
    </w:p>
    <w:p w14:paraId="15E37C80" w14:textId="77777777" w:rsidR="003D5C50" w:rsidRDefault="003D5C50" w:rsidP="00F92D79">
      <w:pPr>
        <w:pStyle w:val="NoSpacing"/>
        <w:rPr>
          <w:rFonts w:ascii="Times New Roman" w:hAnsi="Times New Roman" w:cs="Times New Roman"/>
          <w:b/>
          <w:bCs/>
        </w:rPr>
      </w:pPr>
    </w:p>
    <w:p w14:paraId="0106C919" w14:textId="7F9F1B33" w:rsidR="00F92D79" w:rsidRPr="00F91F26" w:rsidRDefault="00F92D79" w:rsidP="00F92D79">
      <w:pPr>
        <w:pStyle w:val="NoSpacing"/>
        <w:rPr>
          <w:rFonts w:ascii="Times New Roman" w:hAnsi="Times New Roman" w:cs="Times New Roman"/>
          <w:b/>
          <w:bCs/>
        </w:rPr>
      </w:pPr>
      <w:commentRangeStart w:id="75"/>
      <w:r w:rsidRPr="00F91F26">
        <w:rPr>
          <w:rFonts w:ascii="Times New Roman" w:hAnsi="Times New Roman" w:cs="Times New Roman"/>
          <w:b/>
          <w:bCs/>
        </w:rPr>
        <w:t>4. Potential Applicability to Household Settings</w:t>
      </w:r>
    </w:p>
    <w:p w14:paraId="7C5D7C0D" w14:textId="77777777" w:rsidR="00F92D79" w:rsidRPr="00F92D79" w:rsidRDefault="00F92D79" w:rsidP="00F92D79">
      <w:pPr>
        <w:pStyle w:val="NoSpacing"/>
        <w:rPr>
          <w:rFonts w:ascii="Times New Roman" w:hAnsi="Times New Roman" w:cs="Times New Roman"/>
        </w:rPr>
      </w:pPr>
    </w:p>
    <w:p w14:paraId="278F07B5" w14:textId="77777777" w:rsidR="006E4B00" w:rsidRDefault="00401B98" w:rsidP="00AF00ED">
      <w:pPr>
        <w:pStyle w:val="NoSpacing"/>
        <w:jc w:val="both"/>
        <w:rPr>
          <w:rFonts w:ascii="Times New Roman" w:hAnsi="Times New Roman" w:cs="Times New Roman"/>
        </w:rPr>
      </w:pPr>
      <w:r>
        <w:rPr>
          <w:rFonts w:ascii="Times New Roman" w:hAnsi="Times New Roman" w:cs="Times New Roman"/>
        </w:rPr>
        <w:t xml:space="preserve">There is </w:t>
      </w:r>
      <w:r w:rsidR="000B6605" w:rsidRPr="000B6605">
        <w:rPr>
          <w:rFonts w:ascii="Times New Roman" w:hAnsi="Times New Roman" w:cs="Times New Roman"/>
        </w:rPr>
        <w:t xml:space="preserve">potential </w:t>
      </w:r>
      <w:r>
        <w:rPr>
          <w:rFonts w:ascii="Times New Roman" w:hAnsi="Times New Roman" w:cs="Times New Roman"/>
        </w:rPr>
        <w:t xml:space="preserve">for </w:t>
      </w:r>
      <w:r w:rsidR="000B6605" w:rsidRPr="000B6605">
        <w:rPr>
          <w:rFonts w:ascii="Times New Roman" w:hAnsi="Times New Roman" w:cs="Times New Roman"/>
        </w:rPr>
        <w:t xml:space="preserve">adapting AI-driven solutions from the hospitality sector for household use. While households represent a major contributor to food waste, their inconsistent and varied food consumption patterns pose challenges for direct application of existing AI innovations. However, with the advent of smart home systems and </w:t>
      </w:r>
      <w:r>
        <w:rPr>
          <w:rFonts w:ascii="Times New Roman" w:hAnsi="Times New Roman" w:cs="Times New Roman"/>
        </w:rPr>
        <w:t>Internet of Things (</w:t>
      </w:r>
      <w:r w:rsidR="000B6605" w:rsidRPr="000B6605">
        <w:rPr>
          <w:rFonts w:ascii="Times New Roman" w:hAnsi="Times New Roman" w:cs="Times New Roman"/>
        </w:rPr>
        <w:t>IoT</w:t>
      </w:r>
      <w:r>
        <w:rPr>
          <w:rFonts w:ascii="Times New Roman" w:hAnsi="Times New Roman" w:cs="Times New Roman"/>
        </w:rPr>
        <w:t>)</w:t>
      </w:r>
      <w:r w:rsidR="000B6605" w:rsidRPr="000B6605">
        <w:rPr>
          <w:rFonts w:ascii="Times New Roman" w:hAnsi="Times New Roman" w:cs="Times New Roman"/>
        </w:rPr>
        <w:t>, there</w:t>
      </w:r>
      <w:r>
        <w:rPr>
          <w:rFonts w:ascii="Times New Roman" w:hAnsi="Times New Roman" w:cs="Times New Roman"/>
        </w:rPr>
        <w:t xml:space="preserve"> i</w:t>
      </w:r>
      <w:r w:rsidR="000B6605" w:rsidRPr="000B6605">
        <w:rPr>
          <w:rFonts w:ascii="Times New Roman" w:hAnsi="Times New Roman" w:cs="Times New Roman"/>
        </w:rPr>
        <w:t>s an opportunity to utilize predictive analytics for improved food consumption, purchasing decisions, and waste reduction. Through user-friendly applications, households can optimize food utilization</w:t>
      </w:r>
      <w:r>
        <w:rPr>
          <w:rFonts w:ascii="Times New Roman" w:hAnsi="Times New Roman" w:cs="Times New Roman"/>
        </w:rPr>
        <w:t xml:space="preserve"> that can</w:t>
      </w:r>
      <w:r w:rsidR="000B6605" w:rsidRPr="000B6605">
        <w:rPr>
          <w:rFonts w:ascii="Times New Roman" w:hAnsi="Times New Roman" w:cs="Times New Roman"/>
        </w:rPr>
        <w:t xml:space="preserve"> lead to economic and environmental benefits. </w:t>
      </w:r>
    </w:p>
    <w:p w14:paraId="4592BD4A" w14:textId="1C52B735" w:rsidR="006E4B00" w:rsidRDefault="006E4B00" w:rsidP="00130DB6">
      <w:pPr>
        <w:pStyle w:val="NoSpacing"/>
        <w:ind w:firstLine="360"/>
        <w:jc w:val="both"/>
        <w:rPr>
          <w:rFonts w:ascii="Times New Roman" w:hAnsi="Times New Roman" w:cs="Times New Roman"/>
        </w:rPr>
      </w:pPr>
      <w:r>
        <w:rPr>
          <w:rFonts w:ascii="Times New Roman" w:hAnsi="Times New Roman" w:cs="Times New Roman"/>
        </w:rPr>
        <w:t xml:space="preserve"> </w:t>
      </w:r>
      <w:r w:rsidR="00F92D79" w:rsidRPr="00F92D79">
        <w:rPr>
          <w:rFonts w:ascii="Times New Roman" w:hAnsi="Times New Roman" w:cs="Times New Roman"/>
        </w:rPr>
        <w:t>The success of AI-driven interventions in the hospitality industry poses a pertinent question: Can these innovations be adapted and scaled down for household application? Households form the base unit of food consumption, and collectively, they represent a significant proportion of food waste [15]. Addressing the issue at this micro-level can exponentially enhance the larger objective of curbing food waste at the macro level.</w:t>
      </w:r>
      <w:r w:rsidR="00AF00ED">
        <w:rPr>
          <w:rFonts w:ascii="Times New Roman" w:hAnsi="Times New Roman" w:cs="Times New Roman"/>
        </w:rPr>
        <w:t xml:space="preserve"> </w:t>
      </w:r>
      <w:r w:rsidR="00F92D79" w:rsidRPr="00F92D79">
        <w:rPr>
          <w:rFonts w:ascii="Times New Roman" w:hAnsi="Times New Roman" w:cs="Times New Roman"/>
        </w:rPr>
        <w:t xml:space="preserve">Several challenges must be considered when translating the large-scale practices of the hospitality sector to individual households. For instance, the volume and consistency of food waste in restaurants and hotels are often more predictable than in domestic settings, where variability in consumption patterns, dietary choices, and purchasing behaviors come into play [16]. </w:t>
      </w:r>
      <w:r w:rsidR="00AF00ED">
        <w:rPr>
          <w:rFonts w:ascii="Times New Roman" w:hAnsi="Times New Roman" w:cs="Times New Roman"/>
        </w:rPr>
        <w:t>And</w:t>
      </w:r>
      <w:r w:rsidR="00F92D79" w:rsidRPr="00F92D79">
        <w:rPr>
          <w:rFonts w:ascii="Times New Roman" w:hAnsi="Times New Roman" w:cs="Times New Roman"/>
        </w:rPr>
        <w:t xml:space="preserve"> the economic incentives for households to invest in advanced AI solutions may not be as immediately apparent as they are for businesses.</w:t>
      </w:r>
    </w:p>
    <w:p w14:paraId="129FF5DE" w14:textId="77777777" w:rsidR="006E4B00" w:rsidRDefault="00F92D79" w:rsidP="00130DB6">
      <w:pPr>
        <w:pStyle w:val="NoSpacing"/>
        <w:ind w:firstLine="360"/>
        <w:jc w:val="both"/>
        <w:rPr>
          <w:rFonts w:ascii="Times New Roman" w:hAnsi="Times New Roman" w:cs="Times New Roman"/>
        </w:rPr>
      </w:pPr>
      <w:r w:rsidRPr="00F92D79">
        <w:rPr>
          <w:rFonts w:ascii="Times New Roman" w:hAnsi="Times New Roman" w:cs="Times New Roman"/>
        </w:rPr>
        <w:t xml:space="preserve">Nevertheless, </w:t>
      </w:r>
      <w:r w:rsidR="00AF00ED">
        <w:rPr>
          <w:rFonts w:ascii="Times New Roman" w:hAnsi="Times New Roman" w:cs="Times New Roman"/>
        </w:rPr>
        <w:t xml:space="preserve">there are many </w:t>
      </w:r>
      <w:r w:rsidRPr="00F92D79">
        <w:rPr>
          <w:rFonts w:ascii="Times New Roman" w:hAnsi="Times New Roman" w:cs="Times New Roman"/>
        </w:rPr>
        <w:t>potential advantage</w:t>
      </w:r>
      <w:r w:rsidR="00AF00ED">
        <w:rPr>
          <w:rFonts w:ascii="Times New Roman" w:hAnsi="Times New Roman" w:cs="Times New Roman"/>
        </w:rPr>
        <w:t>s</w:t>
      </w:r>
      <w:r w:rsidRPr="00F92D79">
        <w:rPr>
          <w:rFonts w:ascii="Times New Roman" w:hAnsi="Times New Roman" w:cs="Times New Roman"/>
        </w:rPr>
        <w:t>. With the integration of AI into smart home systems and IoT devices, households can benefit from predictive analytics. Such systems could offer real-time insights into consumption patterns, recommend grocery purchasing decisions based on historical data, and provide creative solutions for repurposing or composting leftover food. This not only assists in reducing food waste but also can contribute to significant savings for households in the long run [17].</w:t>
      </w:r>
    </w:p>
    <w:p w14:paraId="1B15902F" w14:textId="79AA3AD5" w:rsidR="00F92D79" w:rsidRPr="00F92D79" w:rsidRDefault="00AF00ED" w:rsidP="00130DB6">
      <w:pPr>
        <w:pStyle w:val="NoSpacing"/>
        <w:ind w:firstLine="360"/>
        <w:jc w:val="both"/>
        <w:rPr>
          <w:rFonts w:ascii="Times New Roman" w:hAnsi="Times New Roman" w:cs="Times New Roman"/>
        </w:rPr>
      </w:pPr>
      <w:r>
        <w:rPr>
          <w:rFonts w:ascii="Times New Roman" w:hAnsi="Times New Roman" w:cs="Times New Roman"/>
        </w:rPr>
        <w:t>U</w:t>
      </w:r>
      <w:r w:rsidR="00F92D79" w:rsidRPr="00F92D79">
        <w:rPr>
          <w:rFonts w:ascii="Times New Roman" w:hAnsi="Times New Roman" w:cs="Times New Roman"/>
        </w:rPr>
        <w:t>ser-friendly applications can be developed, leveraging AI algorithms to assist homeowners in tracking food inventory, predicting spoilage, and suggesting recipes based on available ingredients, thus ensuring optimal utilization of purchased food items [18]. The adaptability and user-centric design of these applications will be crucial to their widespread adoption and effectiveness.</w:t>
      </w:r>
      <w:r>
        <w:rPr>
          <w:rFonts w:ascii="Times New Roman" w:hAnsi="Times New Roman" w:cs="Times New Roman"/>
        </w:rPr>
        <w:t xml:space="preserve"> </w:t>
      </w:r>
      <w:r w:rsidR="000B6605">
        <w:rPr>
          <w:rFonts w:ascii="Times New Roman" w:hAnsi="Times New Roman" w:cs="Times New Roman"/>
        </w:rPr>
        <w:t>W</w:t>
      </w:r>
      <w:r w:rsidR="00F92D79" w:rsidRPr="00F92D79">
        <w:rPr>
          <w:rFonts w:ascii="Times New Roman" w:hAnsi="Times New Roman" w:cs="Times New Roman"/>
        </w:rPr>
        <w:t xml:space="preserve">hile challenges exist in translating AI innovations from the hospitality sector to households, the potential benefits in terms of environmental sustainability, economic savings, and fostering a culture of responsible consumption </w:t>
      </w:r>
      <w:r>
        <w:rPr>
          <w:rFonts w:ascii="Times New Roman" w:hAnsi="Times New Roman" w:cs="Times New Roman"/>
        </w:rPr>
        <w:t xml:space="preserve">have the potential to be </w:t>
      </w:r>
      <w:r w:rsidR="00F92D79" w:rsidRPr="00F92D79">
        <w:rPr>
          <w:rFonts w:ascii="Times New Roman" w:hAnsi="Times New Roman" w:cs="Times New Roman"/>
        </w:rPr>
        <w:t>profound. Continued research and development in this arena will be pivotal in materializing these benefits [19].</w:t>
      </w:r>
      <w:commentRangeEnd w:id="75"/>
      <w:r w:rsidR="00EB4663">
        <w:rPr>
          <w:rStyle w:val="CommentReference"/>
        </w:rPr>
        <w:commentReference w:id="75"/>
      </w:r>
    </w:p>
    <w:p w14:paraId="1E598466" w14:textId="77777777" w:rsidR="009A2C7D" w:rsidRDefault="009A2C7D" w:rsidP="009A2C7D">
      <w:pPr>
        <w:pStyle w:val="NoSpacing"/>
        <w:rPr>
          <w:rFonts w:ascii="Times New Roman" w:hAnsi="Times New Roman" w:cs="Times New Roman"/>
        </w:rPr>
      </w:pPr>
    </w:p>
    <w:p w14:paraId="6B38F746" w14:textId="63637689" w:rsidR="009A2C7D" w:rsidRPr="000B6605" w:rsidRDefault="009A2C7D" w:rsidP="009A2C7D">
      <w:pPr>
        <w:pStyle w:val="NoSpacing"/>
        <w:rPr>
          <w:rFonts w:ascii="Times New Roman" w:hAnsi="Times New Roman" w:cs="Times New Roman"/>
          <w:b/>
          <w:bCs/>
        </w:rPr>
      </w:pPr>
      <w:r w:rsidRPr="000B6605">
        <w:rPr>
          <w:rFonts w:ascii="Times New Roman" w:hAnsi="Times New Roman" w:cs="Times New Roman"/>
          <w:b/>
          <w:bCs/>
        </w:rPr>
        <w:t>5. Case Studies</w:t>
      </w:r>
      <w:r w:rsidR="000B6605">
        <w:rPr>
          <w:rFonts w:ascii="Times New Roman" w:hAnsi="Times New Roman" w:cs="Times New Roman"/>
          <w:b/>
          <w:bCs/>
        </w:rPr>
        <w:t xml:space="preserve"> </w:t>
      </w:r>
    </w:p>
    <w:p w14:paraId="1249CBE0" w14:textId="77777777" w:rsidR="009B5C61" w:rsidRDefault="009B5C61" w:rsidP="009A2C7D">
      <w:pPr>
        <w:pStyle w:val="NoSpacing"/>
        <w:rPr>
          <w:rFonts w:ascii="Times New Roman" w:hAnsi="Times New Roman" w:cs="Times New Roman"/>
          <w:color w:val="0070C0"/>
        </w:rPr>
      </w:pPr>
    </w:p>
    <w:p w14:paraId="240BFD92" w14:textId="7CE1B2C7" w:rsidR="009B5C61" w:rsidRDefault="00CB17C3" w:rsidP="00E84367">
      <w:pPr>
        <w:pStyle w:val="NoSpacing"/>
        <w:jc w:val="both"/>
        <w:rPr>
          <w:rFonts w:ascii="Times New Roman" w:hAnsi="Times New Roman" w:cs="Times New Roman"/>
        </w:rPr>
      </w:pPr>
      <w:r w:rsidRPr="006E4B00">
        <w:rPr>
          <w:rFonts w:ascii="Times New Roman" w:hAnsi="Times New Roman" w:cs="Times New Roman"/>
        </w:rPr>
        <w:t xml:space="preserve">In this section we provide three </w:t>
      </w:r>
      <w:r w:rsidR="009B5C61" w:rsidRPr="006E4B00">
        <w:rPr>
          <w:rFonts w:ascii="Times New Roman" w:hAnsi="Times New Roman" w:cs="Times New Roman"/>
        </w:rPr>
        <w:t>case study</w:t>
      </w:r>
      <w:r w:rsidRPr="006E4B00">
        <w:rPr>
          <w:rFonts w:ascii="Times New Roman" w:hAnsi="Times New Roman" w:cs="Times New Roman"/>
        </w:rPr>
        <w:t xml:space="preserve"> examples of AI-based food waste reduction solutions by</w:t>
      </w:r>
      <w:r w:rsidR="006323EC" w:rsidRPr="006E4B00">
        <w:rPr>
          <w:rFonts w:ascii="Times New Roman" w:hAnsi="Times New Roman" w:cs="Times New Roman"/>
        </w:rPr>
        <w:t xml:space="preserve"> </w:t>
      </w:r>
      <w:proofErr w:type="spellStart"/>
      <w:r w:rsidR="006323EC" w:rsidRPr="006E4B00">
        <w:rPr>
          <w:rFonts w:ascii="Times New Roman" w:hAnsi="Times New Roman" w:cs="Times New Roman"/>
        </w:rPr>
        <w:t>Leanpath</w:t>
      </w:r>
      <w:proofErr w:type="spellEnd"/>
      <w:r w:rsidR="006323EC" w:rsidRPr="006E4B00">
        <w:rPr>
          <w:rFonts w:ascii="Times New Roman" w:hAnsi="Times New Roman" w:cs="Times New Roman"/>
        </w:rPr>
        <w:t xml:space="preserve"> (established in 2004),</w:t>
      </w:r>
      <w:r w:rsidRPr="006E4B00">
        <w:rPr>
          <w:rFonts w:ascii="Times New Roman" w:hAnsi="Times New Roman" w:cs="Times New Roman"/>
        </w:rPr>
        <w:t xml:space="preserve"> </w:t>
      </w:r>
      <w:r w:rsidR="009B5C61" w:rsidRPr="006E4B00">
        <w:rPr>
          <w:rFonts w:ascii="Times New Roman" w:hAnsi="Times New Roman" w:cs="Times New Roman"/>
        </w:rPr>
        <w:t>Winnow</w:t>
      </w:r>
      <w:r w:rsidR="006323EC" w:rsidRPr="006E4B00">
        <w:rPr>
          <w:rFonts w:ascii="Times New Roman" w:hAnsi="Times New Roman" w:cs="Times New Roman"/>
        </w:rPr>
        <w:t xml:space="preserve"> (est. 2013)</w:t>
      </w:r>
      <w:r w:rsidR="000B6D48" w:rsidRPr="006E4B00">
        <w:rPr>
          <w:rFonts w:ascii="Times New Roman" w:hAnsi="Times New Roman" w:cs="Times New Roman"/>
        </w:rPr>
        <w:t xml:space="preserve">, </w:t>
      </w:r>
      <w:r w:rsidR="006323EC" w:rsidRPr="006E4B00">
        <w:rPr>
          <w:rFonts w:ascii="Times New Roman" w:hAnsi="Times New Roman" w:cs="Times New Roman"/>
        </w:rPr>
        <w:t xml:space="preserve">and </w:t>
      </w:r>
      <w:proofErr w:type="spellStart"/>
      <w:r w:rsidR="009B5C61" w:rsidRPr="006E4B00">
        <w:rPr>
          <w:rFonts w:ascii="Times New Roman" w:hAnsi="Times New Roman" w:cs="Times New Roman"/>
        </w:rPr>
        <w:t>Kitro</w:t>
      </w:r>
      <w:proofErr w:type="spellEnd"/>
      <w:r w:rsidR="006323EC" w:rsidRPr="006E4B00">
        <w:rPr>
          <w:rFonts w:ascii="Times New Roman" w:hAnsi="Times New Roman" w:cs="Times New Roman"/>
        </w:rPr>
        <w:t xml:space="preserve"> (est. 2017)</w:t>
      </w:r>
      <w:r w:rsidR="009B5C61" w:rsidRPr="006E4B00">
        <w:rPr>
          <w:rFonts w:ascii="Times New Roman" w:hAnsi="Times New Roman" w:cs="Times New Roman"/>
        </w:rPr>
        <w:t xml:space="preserve">. </w:t>
      </w:r>
      <w:r w:rsidR="006323EC" w:rsidRPr="006E4B00">
        <w:rPr>
          <w:rFonts w:ascii="Times New Roman" w:hAnsi="Times New Roman" w:cs="Times New Roman"/>
        </w:rPr>
        <w:t>The key product from these</w:t>
      </w:r>
      <w:r w:rsidR="009B5C61" w:rsidRPr="006E4B00">
        <w:rPr>
          <w:rFonts w:ascii="Times New Roman" w:hAnsi="Times New Roman" w:cs="Times New Roman"/>
        </w:rPr>
        <w:t xml:space="preserve"> companies </w:t>
      </w:r>
      <w:r w:rsidR="006E4B00" w:rsidRPr="006E4B00">
        <w:rPr>
          <w:rFonts w:ascii="Times New Roman" w:hAnsi="Times New Roman" w:cs="Times New Roman"/>
        </w:rPr>
        <w:t>combines</w:t>
      </w:r>
      <w:r w:rsidR="009B5C61" w:rsidRPr="006E4B00">
        <w:rPr>
          <w:rFonts w:ascii="Times New Roman" w:hAnsi="Times New Roman" w:cs="Times New Roman"/>
        </w:rPr>
        <w:t xml:space="preserve"> </w:t>
      </w:r>
      <w:r w:rsidRPr="006E4B00">
        <w:rPr>
          <w:rFonts w:ascii="Times New Roman" w:hAnsi="Times New Roman" w:cs="Times New Roman"/>
        </w:rPr>
        <w:t>AI imag</w:t>
      </w:r>
      <w:r w:rsidR="006323EC" w:rsidRPr="006E4B00">
        <w:rPr>
          <w:rFonts w:ascii="Times New Roman" w:hAnsi="Times New Roman" w:cs="Times New Roman"/>
        </w:rPr>
        <w:t>ing</w:t>
      </w:r>
      <w:r w:rsidRPr="006E4B00">
        <w:rPr>
          <w:rFonts w:ascii="Times New Roman" w:hAnsi="Times New Roman" w:cs="Times New Roman"/>
        </w:rPr>
        <w:t xml:space="preserve"> recognition </w:t>
      </w:r>
      <w:r w:rsidR="006323EC" w:rsidRPr="006E4B00">
        <w:rPr>
          <w:rFonts w:ascii="Times New Roman" w:hAnsi="Times New Roman" w:cs="Times New Roman"/>
        </w:rPr>
        <w:t xml:space="preserve">with </w:t>
      </w:r>
      <w:r w:rsidRPr="006E4B00">
        <w:rPr>
          <w:rFonts w:ascii="Times New Roman" w:hAnsi="Times New Roman" w:cs="Times New Roman"/>
        </w:rPr>
        <w:t xml:space="preserve">weight </w:t>
      </w:r>
      <w:r w:rsidR="009B5C61" w:rsidRPr="006E4B00">
        <w:rPr>
          <w:rFonts w:ascii="Times New Roman" w:hAnsi="Times New Roman" w:cs="Times New Roman"/>
        </w:rPr>
        <w:t xml:space="preserve">to monitor, quantify, and reduce food waste, with a focus on sustainability and cost savings. This </w:t>
      </w:r>
      <w:r w:rsidR="006323EC" w:rsidRPr="006E4B00">
        <w:rPr>
          <w:rFonts w:ascii="Times New Roman" w:hAnsi="Times New Roman" w:cs="Times New Roman"/>
        </w:rPr>
        <w:t xml:space="preserve">section discusses </w:t>
      </w:r>
      <w:r w:rsidR="009B5C61" w:rsidRPr="006E4B00">
        <w:rPr>
          <w:rFonts w:ascii="Times New Roman" w:hAnsi="Times New Roman" w:cs="Times New Roman"/>
        </w:rPr>
        <w:t xml:space="preserve">technical build, algorithmic processes, data provided to customers, challenges faced, customer support, pricing models, return on investment (ROI), and </w:t>
      </w:r>
      <w:proofErr w:type="gramStart"/>
      <w:r w:rsidR="009B5C61" w:rsidRPr="006E4B00">
        <w:rPr>
          <w:rFonts w:ascii="Times New Roman" w:hAnsi="Times New Roman" w:cs="Times New Roman"/>
        </w:rPr>
        <w:t>future plans</w:t>
      </w:r>
      <w:proofErr w:type="gramEnd"/>
      <w:r w:rsidR="009B5C61" w:rsidRPr="006E4B00">
        <w:rPr>
          <w:rFonts w:ascii="Times New Roman" w:hAnsi="Times New Roman" w:cs="Times New Roman"/>
        </w:rPr>
        <w:t>.</w:t>
      </w:r>
      <w:r w:rsidR="006323EC" w:rsidRPr="006E4B00">
        <w:rPr>
          <w:rFonts w:ascii="Times New Roman" w:hAnsi="Times New Roman" w:cs="Times New Roman"/>
        </w:rPr>
        <w:t xml:space="preserve"> The following information is based on our interviews with their company representatives. Figure 1 shows the typical smart bin configuration of each company, which includes camera imaging capability, weighing scale, and, in two of the cases, a data entry unit. After discussing how the systems of </w:t>
      </w:r>
      <w:proofErr w:type="spellStart"/>
      <w:r w:rsidR="006323EC" w:rsidRPr="006E4B00">
        <w:rPr>
          <w:rFonts w:ascii="Times New Roman" w:hAnsi="Times New Roman" w:cs="Times New Roman"/>
        </w:rPr>
        <w:t>Leanpath</w:t>
      </w:r>
      <w:proofErr w:type="spellEnd"/>
      <w:r w:rsidR="006323EC" w:rsidRPr="006E4B00">
        <w:rPr>
          <w:rFonts w:ascii="Times New Roman" w:hAnsi="Times New Roman" w:cs="Times New Roman"/>
        </w:rPr>
        <w:t xml:space="preserve">, Winnow, and </w:t>
      </w:r>
      <w:proofErr w:type="spellStart"/>
      <w:r w:rsidR="006323EC" w:rsidRPr="006E4B00">
        <w:rPr>
          <w:rFonts w:ascii="Times New Roman" w:hAnsi="Times New Roman" w:cs="Times New Roman"/>
        </w:rPr>
        <w:t>Kitro</w:t>
      </w:r>
      <w:proofErr w:type="spellEnd"/>
      <w:r w:rsidR="006323EC" w:rsidRPr="006E4B00">
        <w:rPr>
          <w:rFonts w:ascii="Times New Roman" w:hAnsi="Times New Roman" w:cs="Times New Roman"/>
        </w:rPr>
        <w:t xml:space="preserve"> work, we summarize with a feature comparison table. </w:t>
      </w:r>
    </w:p>
    <w:p w14:paraId="344734CD" w14:textId="77777777" w:rsidR="006E4B00" w:rsidRPr="006E4B00" w:rsidRDefault="006E4B00" w:rsidP="00E84367">
      <w:pPr>
        <w:pStyle w:val="NoSpacing"/>
        <w:jc w:val="both"/>
        <w:rPr>
          <w:rFonts w:ascii="Times New Roman" w:hAnsi="Times New Roman" w:cs="Times New Roman"/>
        </w:rPr>
      </w:pPr>
    </w:p>
    <w:p w14:paraId="7BCAD017" w14:textId="40207131" w:rsidR="00CB17C3" w:rsidRDefault="00C74A09" w:rsidP="00E84367">
      <w:pPr>
        <w:pStyle w:val="NoSpacing"/>
        <w:jc w:val="both"/>
        <w:rPr>
          <w:rFonts w:ascii="Times New Roman" w:hAnsi="Times New Roman" w:cs="Times New Roman"/>
          <w:color w:val="0070C0"/>
        </w:rPr>
      </w:pPr>
      <w:r>
        <w:rPr>
          <w:rFonts w:ascii="Times New Roman" w:hAnsi="Times New Roman" w:cs="Times New Roman"/>
          <w:noProof/>
          <w:color w:val="0070C0"/>
        </w:rPr>
        <w:lastRenderedPageBreak/>
        <mc:AlternateContent>
          <mc:Choice Requires="wps">
            <w:drawing>
              <wp:anchor distT="0" distB="0" distL="114300" distR="114300" simplePos="0" relativeHeight="251674624" behindDoc="0" locked="0" layoutInCell="1" allowOverlap="1" wp14:anchorId="1E3A8D08" wp14:editId="02B99868">
                <wp:simplePos x="0" y="0"/>
                <wp:positionH relativeFrom="column">
                  <wp:posOffset>699821</wp:posOffset>
                </wp:positionH>
                <wp:positionV relativeFrom="paragraph">
                  <wp:posOffset>2655113</wp:posOffset>
                </wp:positionV>
                <wp:extent cx="514350" cy="273050"/>
                <wp:effectExtent l="0" t="0" r="0" b="0"/>
                <wp:wrapNone/>
                <wp:docPr id="1379331684" name="Text Box 2"/>
                <wp:cNvGraphicFramePr/>
                <a:graphic xmlns:a="http://schemas.openxmlformats.org/drawingml/2006/main">
                  <a:graphicData uri="http://schemas.microsoft.com/office/word/2010/wordprocessingShape">
                    <wps:wsp>
                      <wps:cNvSpPr txBox="1"/>
                      <wps:spPr>
                        <a:xfrm>
                          <a:off x="0" y="0"/>
                          <a:ext cx="514350" cy="273050"/>
                        </a:xfrm>
                        <a:prstGeom prst="rect">
                          <a:avLst/>
                        </a:prstGeom>
                        <a:noFill/>
                        <a:ln w="6350">
                          <a:noFill/>
                        </a:ln>
                      </wps:spPr>
                      <wps:txbx>
                        <w:txbxContent>
                          <w:p w14:paraId="4355DB66" w14:textId="3592BB24" w:rsidR="00572989" w:rsidRPr="00572989" w:rsidRDefault="00572989" w:rsidP="00572989">
                            <w:pPr>
                              <w:rPr>
                                <w:rFonts w:ascii="Times New Roman" w:hAnsi="Times New Roman" w:cs="Times New Roman"/>
                              </w:rPr>
                            </w:pPr>
                            <w:r>
                              <w:rPr>
                                <w:rFonts w:ascii="Times New Roman" w:hAnsi="Times New Roman" w:cs="Times New Roman"/>
                              </w:rPr>
                              <w:t xml:space="preserve">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3A8D08" id="_x0000_t202" coordsize="21600,21600" o:spt="202" path="m,l,21600r21600,l21600,xe">
                <v:stroke joinstyle="miter"/>
                <v:path gradientshapeok="t" o:connecttype="rect"/>
              </v:shapetype>
              <v:shape id="_x0000_s1026" type="#_x0000_t202" style="position:absolute;left:0;text-align:left;margin-left:55.1pt;margin-top:209.05pt;width:40.5pt;height:2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" filled="f" stroked="f" strokeweight=".5pt">
                <v:textbox>
                  <w:txbxContent>
                    <w:p w14:paraId="4355DB66" w14:textId="3592BB24" w:rsidR="00572989" w:rsidRPr="00572989" w:rsidRDefault="00572989" w:rsidP="00572989">
                      <w:pPr>
                        <w:rPr>
                          <w:rFonts w:ascii="Times New Roman" w:hAnsi="Times New Roman" w:cs="Times New Roman"/>
                        </w:rPr>
                      </w:pPr>
                      <w:r>
                        <w:rPr>
                          <w:rFonts w:ascii="Times New Roman" w:hAnsi="Times New Roman" w:cs="Times New Roman"/>
                        </w:rPr>
                        <w:t xml:space="preserve">Scale </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2576" behindDoc="0" locked="0" layoutInCell="1" allowOverlap="1" wp14:anchorId="32F150E5" wp14:editId="24B0A7FC">
                <wp:simplePos x="0" y="0"/>
                <wp:positionH relativeFrom="column">
                  <wp:posOffset>226213</wp:posOffset>
                </wp:positionH>
                <wp:positionV relativeFrom="paragraph">
                  <wp:posOffset>201676</wp:posOffset>
                </wp:positionV>
                <wp:extent cx="819150" cy="273050"/>
                <wp:effectExtent l="0" t="0" r="0" b="0"/>
                <wp:wrapNone/>
                <wp:docPr id="2065693006" name="Text Box 2"/>
                <wp:cNvGraphicFramePr/>
                <a:graphic xmlns:a="http://schemas.openxmlformats.org/drawingml/2006/main">
                  <a:graphicData uri="http://schemas.microsoft.com/office/word/2010/wordprocessingShape">
                    <wps:wsp>
                      <wps:cNvSpPr txBox="1"/>
                      <wps:spPr>
                        <a:xfrm>
                          <a:off x="0" y="0"/>
                          <a:ext cx="819150" cy="273050"/>
                        </a:xfrm>
                        <a:prstGeom prst="rect">
                          <a:avLst/>
                        </a:prstGeom>
                        <a:noFill/>
                        <a:ln w="6350">
                          <a:noFill/>
                        </a:ln>
                      </wps:spPr>
                      <wps:txbx>
                        <w:txbxContent>
                          <w:p w14:paraId="6AFEF25F" w14:textId="5CDE7C54" w:rsidR="00572989" w:rsidRPr="00572989" w:rsidRDefault="00572989" w:rsidP="00572989">
                            <w:pPr>
                              <w:rPr>
                                <w:rFonts w:ascii="Times New Roman" w:hAnsi="Times New Roman" w:cs="Times New Roman"/>
                              </w:rPr>
                            </w:pPr>
                            <w:r>
                              <w:rPr>
                                <w:rFonts w:ascii="Times New Roman" w:hAnsi="Times New Roman" w:cs="Times New Roman"/>
                              </w:rPr>
                              <w:t>Data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F150E5" id="_x0000_s1027" type="#_x0000_t202" style="position:absolute;left:0;text-align:left;margin-left:17.8pt;margin-top:15.9pt;width:64.5pt;height:2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" filled="f" stroked="f" strokeweight=".5pt">
                <v:textbox>
                  <w:txbxContent>
                    <w:p w14:paraId="6AFEF25F" w14:textId="5CDE7C54" w:rsidR="00572989" w:rsidRPr="00572989" w:rsidRDefault="00572989" w:rsidP="00572989">
                      <w:pPr>
                        <w:rPr>
                          <w:rFonts w:ascii="Times New Roman" w:hAnsi="Times New Roman" w:cs="Times New Roman"/>
                        </w:rPr>
                      </w:pPr>
                      <w:r>
                        <w:rPr>
                          <w:rFonts w:ascii="Times New Roman" w:hAnsi="Times New Roman" w:cs="Times New Roman"/>
                        </w:rPr>
                        <w:t>Data entry</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0528" behindDoc="0" locked="0" layoutInCell="1" allowOverlap="1" wp14:anchorId="3593B3AF" wp14:editId="2AB9061A">
                <wp:simplePos x="0" y="0"/>
                <wp:positionH relativeFrom="column">
                  <wp:posOffset>705764</wp:posOffset>
                </wp:positionH>
                <wp:positionV relativeFrom="paragraph">
                  <wp:posOffset>597052</wp:posOffset>
                </wp:positionV>
                <wp:extent cx="666750" cy="273050"/>
                <wp:effectExtent l="0" t="0" r="0" b="0"/>
                <wp:wrapNone/>
                <wp:docPr id="1494270729" name="Text Box 2"/>
                <wp:cNvGraphicFramePr/>
                <a:graphic xmlns:a="http://schemas.openxmlformats.org/drawingml/2006/main">
                  <a:graphicData uri="http://schemas.microsoft.com/office/word/2010/wordprocessingShape">
                    <wps:wsp>
                      <wps:cNvSpPr txBox="1"/>
                      <wps:spPr>
                        <a:xfrm>
                          <a:off x="0" y="0"/>
                          <a:ext cx="666750" cy="273050"/>
                        </a:xfrm>
                        <a:prstGeom prst="rect">
                          <a:avLst/>
                        </a:prstGeom>
                        <a:noFill/>
                        <a:ln w="6350">
                          <a:noFill/>
                        </a:ln>
                      </wps:spPr>
                      <wps:txbx>
                        <w:txbxContent>
                          <w:p w14:paraId="6F199C59" w14:textId="6465CE01" w:rsidR="00572989" w:rsidRPr="00572989" w:rsidRDefault="00572989">
                            <w:pPr>
                              <w:rPr>
                                <w:rFonts w:ascii="Times New Roman" w:hAnsi="Times New Roman" w:cs="Times New Roman"/>
                              </w:rPr>
                            </w:pPr>
                            <w:r>
                              <w:rPr>
                                <w:rFonts w:ascii="Times New Roman" w:hAnsi="Times New Roman" w:cs="Times New Roman"/>
                              </w:rPr>
                              <w:t>C</w:t>
                            </w:r>
                            <w:r w:rsidRPr="00572989">
                              <w:rPr>
                                <w:rFonts w:ascii="Times New Roman" w:hAnsi="Times New Roman" w:cs="Times New Roman"/>
                              </w:rPr>
                              <w:t>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93B3AF" id="_x0000_s1028" type="#_x0000_t202" style="position:absolute;left:0;text-align:left;margin-left:55.55pt;margin-top:47pt;width:52.5pt;height:2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" filled="f" stroked="f" strokeweight=".5pt">
                <v:textbox>
                  <w:txbxContent>
                    <w:p w14:paraId="6F199C59" w14:textId="6465CE01" w:rsidR="00572989" w:rsidRPr="00572989" w:rsidRDefault="00572989">
                      <w:pPr>
                        <w:rPr>
                          <w:rFonts w:ascii="Times New Roman" w:hAnsi="Times New Roman" w:cs="Times New Roman"/>
                        </w:rPr>
                      </w:pPr>
                      <w:r>
                        <w:rPr>
                          <w:rFonts w:ascii="Times New Roman" w:hAnsi="Times New Roman" w:cs="Times New Roman"/>
                        </w:rPr>
                        <w:t>C</w:t>
                      </w:r>
                      <w:r w:rsidRPr="00572989">
                        <w:rPr>
                          <w:rFonts w:ascii="Times New Roman" w:hAnsi="Times New Roman" w:cs="Times New Roman"/>
                        </w:rPr>
                        <w:t>amera</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80768" behindDoc="0" locked="0" layoutInCell="1" allowOverlap="1" wp14:anchorId="5A26D600" wp14:editId="125312B8">
                <wp:simplePos x="0" y="0"/>
                <wp:positionH relativeFrom="column">
                  <wp:posOffset>4899863</wp:posOffset>
                </wp:positionH>
                <wp:positionV relativeFrom="paragraph">
                  <wp:posOffset>414452</wp:posOffset>
                </wp:positionV>
                <wp:extent cx="666750" cy="273050"/>
                <wp:effectExtent l="0" t="0" r="0" b="0"/>
                <wp:wrapNone/>
                <wp:docPr id="150817681" name="Text Box 2"/>
                <wp:cNvGraphicFramePr/>
                <a:graphic xmlns:a="http://schemas.openxmlformats.org/drawingml/2006/main">
                  <a:graphicData uri="http://schemas.microsoft.com/office/word/2010/wordprocessingShape">
                    <wps:wsp>
                      <wps:cNvSpPr txBox="1"/>
                      <wps:spPr>
                        <a:xfrm>
                          <a:off x="0" y="0"/>
                          <a:ext cx="666750" cy="273050"/>
                        </a:xfrm>
                        <a:prstGeom prst="rect">
                          <a:avLst/>
                        </a:prstGeom>
                        <a:noFill/>
                        <a:ln w="6350">
                          <a:noFill/>
                        </a:ln>
                      </wps:spPr>
                      <wps:txbx>
                        <w:txbxContent>
                          <w:p w14:paraId="0BC240A8"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6D600" id="_x0000_s1029" type="#_x0000_t202" style="position:absolute;left:0;text-align:left;margin-left:385.8pt;margin-top:32.65pt;width:52.5pt;height:2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" filled="f" stroked="f" strokeweight=".5pt">
                <v:textbox>
                  <w:txbxContent>
                    <w:p w14:paraId="0BC240A8"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81792" behindDoc="0" locked="0" layoutInCell="1" allowOverlap="1" wp14:anchorId="766FDA6E" wp14:editId="54924661">
                <wp:simplePos x="0" y="0"/>
                <wp:positionH relativeFrom="column">
                  <wp:posOffset>5352390</wp:posOffset>
                </wp:positionH>
                <wp:positionV relativeFrom="paragraph">
                  <wp:posOffset>2521585</wp:posOffset>
                </wp:positionV>
                <wp:extent cx="514350" cy="273050"/>
                <wp:effectExtent l="0" t="0" r="0" b="0"/>
                <wp:wrapNone/>
                <wp:docPr id="1651966734" name="Text Box 2"/>
                <wp:cNvGraphicFramePr/>
                <a:graphic xmlns:a="http://schemas.openxmlformats.org/drawingml/2006/main">
                  <a:graphicData uri="http://schemas.microsoft.com/office/word/2010/wordprocessingShape">
                    <wps:wsp>
                      <wps:cNvSpPr txBox="1"/>
                      <wps:spPr>
                        <a:xfrm>
                          <a:off x="0" y="0"/>
                          <a:ext cx="514350" cy="273050"/>
                        </a:xfrm>
                        <a:prstGeom prst="rect">
                          <a:avLst/>
                        </a:prstGeom>
                        <a:noFill/>
                        <a:ln w="6350">
                          <a:noFill/>
                        </a:ln>
                      </wps:spPr>
                      <wps:txbx>
                        <w:txbxContent>
                          <w:p w14:paraId="7E6AE6E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6FDA6E" id="_x0000_s1030" type="#_x0000_t202" style="position:absolute;left:0;text-align:left;margin-left:421.45pt;margin-top:198.55pt;width:40.5pt;height:2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" filled="f" stroked="f" strokeweight=".5pt">
                <v:textbox>
                  <w:txbxContent>
                    <w:p w14:paraId="7E6AE6E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8720" behindDoc="0" locked="0" layoutInCell="1" allowOverlap="1" wp14:anchorId="0E18BC2D" wp14:editId="10FC93D9">
                <wp:simplePos x="0" y="0"/>
                <wp:positionH relativeFrom="column">
                  <wp:posOffset>2464765</wp:posOffset>
                </wp:positionH>
                <wp:positionV relativeFrom="paragraph">
                  <wp:posOffset>2248891</wp:posOffset>
                </wp:positionV>
                <wp:extent cx="514350" cy="273050"/>
                <wp:effectExtent l="0" t="0" r="0" b="0"/>
                <wp:wrapNone/>
                <wp:docPr id="1005599885" name="Text Box 2"/>
                <wp:cNvGraphicFramePr/>
                <a:graphic xmlns:a="http://schemas.openxmlformats.org/drawingml/2006/main">
                  <a:graphicData uri="http://schemas.microsoft.com/office/word/2010/wordprocessingShape">
                    <wps:wsp>
                      <wps:cNvSpPr txBox="1"/>
                      <wps:spPr>
                        <a:xfrm>
                          <a:off x="0" y="0"/>
                          <a:ext cx="514350" cy="273050"/>
                        </a:xfrm>
                        <a:prstGeom prst="rect">
                          <a:avLst/>
                        </a:prstGeom>
                        <a:noFill/>
                        <a:ln w="6350">
                          <a:noFill/>
                        </a:ln>
                      </wps:spPr>
                      <wps:txbx>
                        <w:txbxContent>
                          <w:p w14:paraId="22B8ED4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8BC2D" id="_x0000_s1031" type="#_x0000_t202" style="position:absolute;left:0;text-align:left;margin-left:194.1pt;margin-top:177.1pt;width:40.5pt;height:2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" filled="f" stroked="f" strokeweight=".5pt">
                <v:textbox>
                  <w:txbxContent>
                    <w:p w14:paraId="22B8ED4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6672" behindDoc="0" locked="0" layoutInCell="1" allowOverlap="1" wp14:anchorId="5F664419" wp14:editId="2563AA18">
                <wp:simplePos x="0" y="0"/>
                <wp:positionH relativeFrom="column">
                  <wp:posOffset>2635250</wp:posOffset>
                </wp:positionH>
                <wp:positionV relativeFrom="paragraph">
                  <wp:posOffset>324435</wp:posOffset>
                </wp:positionV>
                <wp:extent cx="666750" cy="273050"/>
                <wp:effectExtent l="0" t="0" r="0" b="0"/>
                <wp:wrapNone/>
                <wp:docPr id="772221168" name="Text Box 2"/>
                <wp:cNvGraphicFramePr/>
                <a:graphic xmlns:a="http://schemas.openxmlformats.org/drawingml/2006/main">
                  <a:graphicData uri="http://schemas.microsoft.com/office/word/2010/wordprocessingShape">
                    <wps:wsp>
                      <wps:cNvSpPr txBox="1"/>
                      <wps:spPr>
                        <a:xfrm>
                          <a:off x="0" y="0"/>
                          <a:ext cx="666750" cy="273050"/>
                        </a:xfrm>
                        <a:prstGeom prst="rect">
                          <a:avLst/>
                        </a:prstGeom>
                        <a:noFill/>
                        <a:ln w="6350">
                          <a:noFill/>
                        </a:ln>
                      </wps:spPr>
                      <wps:txbx>
                        <w:txbxContent>
                          <w:p w14:paraId="15837043"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64419" id="_x0000_s1032" type="#_x0000_t202" style="position:absolute;left:0;text-align:left;margin-left:207.5pt;margin-top:25.55pt;width:52.5pt;height:2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" filled="f" stroked="f" strokeweight=".5pt">
                <v:textbox>
                  <w:txbxContent>
                    <w:p w14:paraId="15837043"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7696" behindDoc="0" locked="0" layoutInCell="1" allowOverlap="1" wp14:anchorId="0EB63853" wp14:editId="71CC2B23">
                <wp:simplePos x="0" y="0"/>
                <wp:positionH relativeFrom="column">
                  <wp:posOffset>3358286</wp:posOffset>
                </wp:positionH>
                <wp:positionV relativeFrom="paragraph">
                  <wp:posOffset>48845</wp:posOffset>
                </wp:positionV>
                <wp:extent cx="819150" cy="273050"/>
                <wp:effectExtent l="0" t="0" r="0" b="0"/>
                <wp:wrapNone/>
                <wp:docPr id="2085004384" name="Text Box 2"/>
                <wp:cNvGraphicFramePr/>
                <a:graphic xmlns:a="http://schemas.openxmlformats.org/drawingml/2006/main">
                  <a:graphicData uri="http://schemas.microsoft.com/office/word/2010/wordprocessingShape">
                    <wps:wsp>
                      <wps:cNvSpPr txBox="1"/>
                      <wps:spPr>
                        <a:xfrm>
                          <a:off x="0" y="0"/>
                          <a:ext cx="819150" cy="273050"/>
                        </a:xfrm>
                        <a:prstGeom prst="rect">
                          <a:avLst/>
                        </a:prstGeom>
                        <a:noFill/>
                        <a:ln w="6350">
                          <a:noFill/>
                        </a:ln>
                      </wps:spPr>
                      <wps:txbx>
                        <w:txbxContent>
                          <w:p w14:paraId="50A4B97E"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Data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63853" id="_x0000_s1033" type="#_x0000_t202" style="position:absolute;left:0;text-align:left;margin-left:264.45pt;margin-top:3.85pt;width:64.5pt;height:2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" filled="f" stroked="f" strokeweight=".5pt">
                <v:textbox>
                  <w:txbxContent>
                    <w:p w14:paraId="50A4B97E"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Data entry</w:t>
                      </w:r>
                    </w:p>
                  </w:txbxContent>
                </v:textbox>
              </v:shape>
            </w:pict>
          </mc:Fallback>
        </mc:AlternateContent>
      </w:r>
      <w:r w:rsidR="003D5C50" w:rsidRPr="00E84367">
        <w:rPr>
          <w:rFonts w:ascii="Times New Roman" w:hAnsi="Times New Roman" w:cs="Times New Roman"/>
          <w:noProof/>
          <w:color w:val="0070C0"/>
        </w:rPr>
        <mc:AlternateContent>
          <mc:Choice Requires="wps">
            <w:drawing>
              <wp:inline distT="0" distB="0" distL="0" distR="0" wp14:anchorId="7B77A42C" wp14:editId="69BC5380">
                <wp:extent cx="6096000" cy="3674533"/>
                <wp:effectExtent l="0" t="0" r="0" b="25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674533"/>
                        </a:xfrm>
                        <a:prstGeom prst="rect">
                          <a:avLst/>
                        </a:prstGeom>
                        <a:solidFill>
                          <a:srgbClr val="FFFFFF"/>
                        </a:solidFill>
                        <a:ln w="9525">
                          <a:noFill/>
                          <a:miter lim="800000"/>
                          <a:headEnd/>
                          <a:tailEnd/>
                        </a:ln>
                      </wps:spPr>
                      <wps:txbx>
                        <w:txbxContent>
                          <w:p w14:paraId="17E7F1FA" w14:textId="7F6DAE6B" w:rsidR="003D5C50" w:rsidRDefault="003D5C50" w:rsidP="003D5C50">
                            <w:pPr>
                              <w:pStyle w:val="NoSpacing"/>
                              <w:rPr>
                                <w:rFonts w:ascii="Times New Roman" w:hAnsi="Times New Roman" w:cs="Times New Roman"/>
                                <w:noProof/>
                              </w:rPr>
                            </w:pP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DC94B10" wp14:editId="1E5178F6">
                                  <wp:extent cx="1255128" cy="2790190"/>
                                  <wp:effectExtent l="0" t="0" r="2540" b="0"/>
                                  <wp:docPr id="1097348271" name="Picture 1" descr="A white bucket with a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48271" name="Picture 1" descr="A white bucket with a handl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814" cy="2796161"/>
                                          </a:xfrm>
                                          <a:prstGeom prst="rect">
                                            <a:avLst/>
                                          </a:prstGeom>
                                        </pic:spPr>
                                      </pic:pic>
                                    </a:graphicData>
                                  </a:graphic>
                                </wp:inline>
                              </w:drawing>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F9084C9" wp14:editId="5642D914">
                                  <wp:extent cx="1710976" cy="2839085"/>
                                  <wp:effectExtent l="0" t="0" r="3810" b="0"/>
                                  <wp:docPr id="921732141" name="Picture 921732141" descr="A black barrel with white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32141" name="Picture 921732141" descr="A black barrel with white logo on i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452" cy="2846512"/>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3EFC510D" wp14:editId="70BE3E21">
                                  <wp:extent cx="1276671" cy="2833865"/>
                                  <wp:effectExtent l="0" t="0" r="0" b="5080"/>
                                  <wp:docPr id="863934036" name="Picture 1" descr="A blue trash can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34036" name="Picture 1" descr="A blue trash can with a black handle&#10;&#10;Description automatically generated"/>
                                          <pic:cNvPicPr/>
                                        </pic:nvPicPr>
                                        <pic:blipFill>
                                          <a:blip r:embed="rId13"/>
                                          <a:stretch>
                                            <a:fillRect/>
                                          </a:stretch>
                                        </pic:blipFill>
                                        <pic:spPr>
                                          <a:xfrm flipH="1">
                                            <a:off x="0" y="0"/>
                                            <a:ext cx="1283814" cy="2849720"/>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p>
                          <w:p w14:paraId="62B33474" w14:textId="5C429777" w:rsidR="003D5C50" w:rsidRPr="003D5C50" w:rsidRDefault="00C74A09" w:rsidP="00C74A09">
                            <w:pPr>
                              <w:pStyle w:val="NoSpacing"/>
                              <w:numPr>
                                <w:ilvl w:val="0"/>
                                <w:numId w:val="15"/>
                              </w:numPr>
                              <w:rPr>
                                <w:rFonts w:ascii="Times New Roman" w:hAnsi="Times New Roman" w:cs="Times New Roman"/>
                                <w:noProof/>
                              </w:rPr>
                            </w:pPr>
                            <w:r>
                              <w:rPr>
                                <w:rFonts w:ascii="Times New Roman" w:hAnsi="Times New Roman" w:cs="Times New Roman"/>
                                <w:noProof/>
                              </w:rPr>
                              <w:t>Winnow</w:t>
                            </w:r>
                            <w:r w:rsidR="003D5C50">
                              <w:rPr>
                                <w:rFonts w:ascii="Times New Roman" w:hAnsi="Times New Roman" w:cs="Times New Roman"/>
                                <w:noProof/>
                              </w:rPr>
                              <w:t xml:space="preserve">                                  (b) </w:t>
                            </w:r>
                            <w:r>
                              <w:rPr>
                                <w:rFonts w:ascii="Times New Roman" w:hAnsi="Times New Roman" w:cs="Times New Roman"/>
                                <w:noProof/>
                              </w:rPr>
                              <w:t>Kitro</w:t>
                            </w:r>
                            <w:r w:rsidR="003D5C50">
                              <w:rPr>
                                <w:rFonts w:ascii="Times New Roman" w:hAnsi="Times New Roman" w:cs="Times New Roman"/>
                                <w:noProof/>
                              </w:rPr>
                              <w:t xml:space="preserve">                                                (c) </w:t>
                            </w:r>
                            <w:r>
                              <w:rPr>
                                <w:rFonts w:ascii="Times New Roman" w:hAnsi="Times New Roman" w:cs="Times New Roman"/>
                                <w:noProof/>
                              </w:rPr>
                              <w:t>Leanpath</w:t>
                            </w:r>
                          </w:p>
                          <w:p w14:paraId="635FE124" w14:textId="77777777" w:rsidR="003D5C50" w:rsidRPr="003D5C50" w:rsidRDefault="003D5C50" w:rsidP="003D5C50">
                            <w:pPr>
                              <w:pStyle w:val="NoSpacing"/>
                              <w:rPr>
                                <w:rFonts w:ascii="Times New Roman" w:hAnsi="Times New Roman" w:cs="Times New Roman"/>
                                <w:noProof/>
                              </w:rPr>
                            </w:pPr>
                          </w:p>
                          <w:p w14:paraId="4ABA5D19" w14:textId="34385908" w:rsidR="003D5C50" w:rsidRPr="006E4B00" w:rsidRDefault="003D5C50" w:rsidP="00572989">
                            <w:pPr>
                              <w:pStyle w:val="NoSpacing"/>
                              <w:jc w:val="both"/>
                              <w:rPr>
                                <w:rFonts w:ascii="Times New Roman" w:hAnsi="Times New Roman" w:cs="Times New Roman"/>
                                <w:sz w:val="18"/>
                                <w:szCs w:val="18"/>
                              </w:rPr>
                            </w:pPr>
                            <w:r w:rsidRPr="006E4B00">
                              <w:rPr>
                                <w:rFonts w:ascii="Times New Roman" w:hAnsi="Times New Roman" w:cs="Times New Roman"/>
                                <w:b/>
                                <w:bCs/>
                                <w:noProof/>
                                <w:sz w:val="18"/>
                                <w:szCs w:val="18"/>
                              </w:rPr>
                              <w:t xml:space="preserve">Figure 1: </w:t>
                            </w:r>
                            <w:r w:rsidRPr="006E4B00">
                              <w:rPr>
                                <w:rFonts w:ascii="Times New Roman" w:hAnsi="Times New Roman" w:cs="Times New Roman"/>
                                <w:noProof/>
                                <w:sz w:val="18"/>
                                <w:szCs w:val="18"/>
                              </w:rPr>
                              <w:t>Smart bin configurations from Winnow,</w:t>
                            </w:r>
                            <w:r w:rsidR="00C74A09" w:rsidRPr="006E4B00">
                              <w:rPr>
                                <w:rFonts w:ascii="Times New Roman" w:hAnsi="Times New Roman" w:cs="Times New Roman"/>
                                <w:noProof/>
                                <w:sz w:val="18"/>
                                <w:szCs w:val="18"/>
                              </w:rPr>
                              <w:t xml:space="preserve"> Kitro</w:t>
                            </w:r>
                            <w:r w:rsidRPr="006E4B00">
                              <w:rPr>
                                <w:rFonts w:ascii="Times New Roman" w:hAnsi="Times New Roman" w:cs="Times New Roman"/>
                                <w:noProof/>
                                <w:sz w:val="18"/>
                                <w:szCs w:val="18"/>
                              </w:rPr>
                              <w:t xml:space="preserve"> and </w:t>
                            </w:r>
                            <w:r w:rsidR="00C74A09" w:rsidRPr="006E4B00">
                              <w:rPr>
                                <w:rFonts w:ascii="Times New Roman" w:hAnsi="Times New Roman" w:cs="Times New Roman"/>
                                <w:noProof/>
                                <w:sz w:val="18"/>
                                <w:szCs w:val="18"/>
                              </w:rPr>
                              <w:t>Leanpath</w:t>
                            </w:r>
                            <w:r w:rsidRPr="006E4B00">
                              <w:rPr>
                                <w:rFonts w:ascii="Times New Roman" w:hAnsi="Times New Roman" w:cs="Times New Roman"/>
                                <w:noProof/>
                                <w:sz w:val="18"/>
                                <w:szCs w:val="18"/>
                              </w:rPr>
                              <w:t xml:space="preserve">. The purpose of the smart bins are to identifying and measure which foods are wasted. Once the amount of food items are characterized, the information is translated into dollars wasted and </w:t>
                            </w:r>
                            <w:r w:rsidR="00572989" w:rsidRPr="006E4B00">
                              <w:rPr>
                                <w:rFonts w:ascii="Times New Roman" w:hAnsi="Times New Roman" w:cs="Times New Roman"/>
                                <w:noProof/>
                                <w:sz w:val="18"/>
                                <w:szCs w:val="18"/>
                              </w:rPr>
                              <w:t>eventual</w:t>
                            </w:r>
                            <w:r w:rsidRPr="006E4B00">
                              <w:rPr>
                                <w:rFonts w:ascii="Times New Roman" w:hAnsi="Times New Roman" w:cs="Times New Roman"/>
                                <w:noProof/>
                                <w:sz w:val="18"/>
                                <w:szCs w:val="18"/>
                              </w:rPr>
                              <w:t xml:space="preserve"> greenhouse gases </w:t>
                            </w:r>
                            <w:r w:rsidR="00572989" w:rsidRPr="006E4B00">
                              <w:rPr>
                                <w:rFonts w:ascii="Times New Roman" w:hAnsi="Times New Roman" w:cs="Times New Roman"/>
                                <w:noProof/>
                                <w:sz w:val="18"/>
                                <w:szCs w:val="18"/>
                              </w:rPr>
                              <w:t>generated after</w:t>
                            </w:r>
                            <w:r w:rsidRPr="006E4B00">
                              <w:rPr>
                                <w:rFonts w:ascii="Times New Roman" w:hAnsi="Times New Roman" w:cs="Times New Roman"/>
                                <w:noProof/>
                                <w:sz w:val="18"/>
                                <w:szCs w:val="18"/>
                              </w:rPr>
                              <w:t xml:space="preserve"> </w:t>
                            </w:r>
                            <w:r w:rsidR="00572989" w:rsidRPr="006E4B00">
                              <w:rPr>
                                <w:rFonts w:ascii="Times New Roman" w:hAnsi="Times New Roman" w:cs="Times New Roman"/>
                                <w:noProof/>
                                <w:sz w:val="18"/>
                                <w:szCs w:val="18"/>
                              </w:rPr>
                              <w:t xml:space="preserve">the food waste is deposited into </w:t>
                            </w:r>
                            <w:r w:rsidRPr="006E4B00">
                              <w:rPr>
                                <w:rFonts w:ascii="Times New Roman" w:hAnsi="Times New Roman" w:cs="Times New Roman"/>
                                <w:noProof/>
                                <w:sz w:val="18"/>
                                <w:szCs w:val="18"/>
                              </w:rPr>
                              <w:t>landfill</w:t>
                            </w:r>
                            <w:r w:rsidR="00572989" w:rsidRPr="006E4B00">
                              <w:rPr>
                                <w:rFonts w:ascii="Times New Roman" w:hAnsi="Times New Roman" w:cs="Times New Roman"/>
                                <w:noProof/>
                                <w:sz w:val="18"/>
                                <w:szCs w:val="18"/>
                              </w:rPr>
                              <w:t>s</w:t>
                            </w:r>
                            <w:r w:rsidRPr="006E4B00">
                              <w:rPr>
                                <w:rFonts w:ascii="Times New Roman" w:hAnsi="Times New Roman" w:cs="Times New Roman"/>
                                <w:noProof/>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7B77A42C" id="Text Box 2" o:spid="_x0000_s1034" type="#_x0000_t202" style="width:480pt;height:2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" stroked="f">
                <v:textbox>
                  <w:txbxContent>
                    <w:p w14:paraId="17E7F1FA" w14:textId="7F6DAE6B" w:rsidR="003D5C50" w:rsidRDefault="003D5C50" w:rsidP="003D5C50">
                      <w:pPr>
                        <w:pStyle w:val="NoSpacing"/>
                        <w:rPr>
                          <w:rFonts w:ascii="Times New Roman" w:hAnsi="Times New Roman" w:cs="Times New Roman"/>
                          <w:noProof/>
                        </w:rPr>
                      </w:pP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DC94B10" wp14:editId="1E5178F6">
                            <wp:extent cx="1255128" cy="2790190"/>
                            <wp:effectExtent l="0" t="0" r="2540" b="0"/>
                            <wp:docPr id="1097348271" name="Picture 1" descr="A white bucket with a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48271" name="Picture 1" descr="A white bucket with a handl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814" cy="2796161"/>
                                    </a:xfrm>
                                    <a:prstGeom prst="rect">
                                      <a:avLst/>
                                    </a:prstGeom>
                                  </pic:spPr>
                                </pic:pic>
                              </a:graphicData>
                            </a:graphic>
                          </wp:inline>
                        </w:drawing>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F9084C9" wp14:editId="5642D914">
                            <wp:extent cx="1710976" cy="2839085"/>
                            <wp:effectExtent l="0" t="0" r="3810" b="0"/>
                            <wp:docPr id="921732141" name="Picture 921732141" descr="A black barrel with white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32141" name="Picture 921732141" descr="A black barrel with white logo on i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452" cy="2846512"/>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3EFC510D" wp14:editId="70BE3E21">
                            <wp:extent cx="1276671" cy="2833865"/>
                            <wp:effectExtent l="0" t="0" r="0" b="5080"/>
                            <wp:docPr id="863934036" name="Picture 1" descr="A blue trash can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34036" name="Picture 1" descr="A blue trash can with a black handle&#10;&#10;Description automatically generated"/>
                                    <pic:cNvPicPr/>
                                  </pic:nvPicPr>
                                  <pic:blipFill>
                                    <a:blip r:embed="rId13"/>
                                    <a:stretch>
                                      <a:fillRect/>
                                    </a:stretch>
                                  </pic:blipFill>
                                  <pic:spPr>
                                    <a:xfrm flipH="1">
                                      <a:off x="0" y="0"/>
                                      <a:ext cx="1283814" cy="2849720"/>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p>
                    <w:p w14:paraId="62B33474" w14:textId="5C429777" w:rsidR="003D5C50" w:rsidRPr="003D5C50" w:rsidRDefault="00C74A09" w:rsidP="00C74A09">
                      <w:pPr>
                        <w:pStyle w:val="NoSpacing"/>
                        <w:numPr>
                          <w:ilvl w:val="0"/>
                          <w:numId w:val="15"/>
                        </w:numPr>
                        <w:rPr>
                          <w:rFonts w:ascii="Times New Roman" w:hAnsi="Times New Roman" w:cs="Times New Roman"/>
                          <w:noProof/>
                        </w:rPr>
                      </w:pPr>
                      <w:r>
                        <w:rPr>
                          <w:rFonts w:ascii="Times New Roman" w:hAnsi="Times New Roman" w:cs="Times New Roman"/>
                          <w:noProof/>
                        </w:rPr>
                        <w:t>Winnow</w:t>
                      </w:r>
                      <w:r w:rsidR="003D5C50">
                        <w:rPr>
                          <w:rFonts w:ascii="Times New Roman" w:hAnsi="Times New Roman" w:cs="Times New Roman"/>
                          <w:noProof/>
                        </w:rPr>
                        <w:t xml:space="preserve">                                  (b) </w:t>
                      </w:r>
                      <w:r>
                        <w:rPr>
                          <w:rFonts w:ascii="Times New Roman" w:hAnsi="Times New Roman" w:cs="Times New Roman"/>
                          <w:noProof/>
                        </w:rPr>
                        <w:t>Kitro</w:t>
                      </w:r>
                      <w:r w:rsidR="003D5C50">
                        <w:rPr>
                          <w:rFonts w:ascii="Times New Roman" w:hAnsi="Times New Roman" w:cs="Times New Roman"/>
                          <w:noProof/>
                        </w:rPr>
                        <w:t xml:space="preserve">                                                (c) </w:t>
                      </w:r>
                      <w:r>
                        <w:rPr>
                          <w:rFonts w:ascii="Times New Roman" w:hAnsi="Times New Roman" w:cs="Times New Roman"/>
                          <w:noProof/>
                        </w:rPr>
                        <w:t>Leanpath</w:t>
                      </w:r>
                    </w:p>
                    <w:p w14:paraId="635FE124" w14:textId="77777777" w:rsidR="003D5C50" w:rsidRPr="003D5C50" w:rsidRDefault="003D5C50" w:rsidP="003D5C50">
                      <w:pPr>
                        <w:pStyle w:val="NoSpacing"/>
                        <w:rPr>
                          <w:rFonts w:ascii="Times New Roman" w:hAnsi="Times New Roman" w:cs="Times New Roman"/>
                          <w:noProof/>
                        </w:rPr>
                      </w:pPr>
                    </w:p>
                    <w:p w14:paraId="4ABA5D19" w14:textId="34385908" w:rsidR="003D5C50" w:rsidRPr="006E4B00" w:rsidRDefault="003D5C50" w:rsidP="00572989">
                      <w:pPr>
                        <w:pStyle w:val="NoSpacing"/>
                        <w:jc w:val="both"/>
                        <w:rPr>
                          <w:rFonts w:ascii="Times New Roman" w:hAnsi="Times New Roman" w:cs="Times New Roman"/>
                          <w:sz w:val="18"/>
                          <w:szCs w:val="18"/>
                        </w:rPr>
                      </w:pPr>
                      <w:r w:rsidRPr="006E4B00">
                        <w:rPr>
                          <w:rFonts w:ascii="Times New Roman" w:hAnsi="Times New Roman" w:cs="Times New Roman"/>
                          <w:b/>
                          <w:bCs/>
                          <w:noProof/>
                          <w:sz w:val="18"/>
                          <w:szCs w:val="18"/>
                        </w:rPr>
                        <w:t xml:space="preserve">Figure 1: </w:t>
                      </w:r>
                      <w:r w:rsidRPr="006E4B00">
                        <w:rPr>
                          <w:rFonts w:ascii="Times New Roman" w:hAnsi="Times New Roman" w:cs="Times New Roman"/>
                          <w:noProof/>
                          <w:sz w:val="18"/>
                          <w:szCs w:val="18"/>
                        </w:rPr>
                        <w:t>Smart bin configurations from Winnow,</w:t>
                      </w:r>
                      <w:r w:rsidR="00C74A09" w:rsidRPr="006E4B00">
                        <w:rPr>
                          <w:rFonts w:ascii="Times New Roman" w:hAnsi="Times New Roman" w:cs="Times New Roman"/>
                          <w:noProof/>
                          <w:sz w:val="18"/>
                          <w:szCs w:val="18"/>
                        </w:rPr>
                        <w:t xml:space="preserve"> Kitro</w:t>
                      </w:r>
                      <w:r w:rsidRPr="006E4B00">
                        <w:rPr>
                          <w:rFonts w:ascii="Times New Roman" w:hAnsi="Times New Roman" w:cs="Times New Roman"/>
                          <w:noProof/>
                          <w:sz w:val="18"/>
                          <w:szCs w:val="18"/>
                        </w:rPr>
                        <w:t xml:space="preserve"> and </w:t>
                      </w:r>
                      <w:r w:rsidR="00C74A09" w:rsidRPr="006E4B00">
                        <w:rPr>
                          <w:rFonts w:ascii="Times New Roman" w:hAnsi="Times New Roman" w:cs="Times New Roman"/>
                          <w:noProof/>
                          <w:sz w:val="18"/>
                          <w:szCs w:val="18"/>
                        </w:rPr>
                        <w:t>Leanpath</w:t>
                      </w:r>
                      <w:r w:rsidRPr="006E4B00">
                        <w:rPr>
                          <w:rFonts w:ascii="Times New Roman" w:hAnsi="Times New Roman" w:cs="Times New Roman"/>
                          <w:noProof/>
                          <w:sz w:val="18"/>
                          <w:szCs w:val="18"/>
                        </w:rPr>
                        <w:t xml:space="preserve">. The purpose of the smart bins are to identifying and measure which foods are wasted. Once the amount of food items are characterized, the information is translated into dollars wasted and </w:t>
                      </w:r>
                      <w:r w:rsidR="00572989" w:rsidRPr="006E4B00">
                        <w:rPr>
                          <w:rFonts w:ascii="Times New Roman" w:hAnsi="Times New Roman" w:cs="Times New Roman"/>
                          <w:noProof/>
                          <w:sz w:val="18"/>
                          <w:szCs w:val="18"/>
                        </w:rPr>
                        <w:t>eventual</w:t>
                      </w:r>
                      <w:r w:rsidRPr="006E4B00">
                        <w:rPr>
                          <w:rFonts w:ascii="Times New Roman" w:hAnsi="Times New Roman" w:cs="Times New Roman"/>
                          <w:noProof/>
                          <w:sz w:val="18"/>
                          <w:szCs w:val="18"/>
                        </w:rPr>
                        <w:t xml:space="preserve"> greenhouse gases </w:t>
                      </w:r>
                      <w:r w:rsidR="00572989" w:rsidRPr="006E4B00">
                        <w:rPr>
                          <w:rFonts w:ascii="Times New Roman" w:hAnsi="Times New Roman" w:cs="Times New Roman"/>
                          <w:noProof/>
                          <w:sz w:val="18"/>
                          <w:szCs w:val="18"/>
                        </w:rPr>
                        <w:t>generated after</w:t>
                      </w:r>
                      <w:r w:rsidRPr="006E4B00">
                        <w:rPr>
                          <w:rFonts w:ascii="Times New Roman" w:hAnsi="Times New Roman" w:cs="Times New Roman"/>
                          <w:noProof/>
                          <w:sz w:val="18"/>
                          <w:szCs w:val="18"/>
                        </w:rPr>
                        <w:t xml:space="preserve"> </w:t>
                      </w:r>
                      <w:r w:rsidR="00572989" w:rsidRPr="006E4B00">
                        <w:rPr>
                          <w:rFonts w:ascii="Times New Roman" w:hAnsi="Times New Roman" w:cs="Times New Roman"/>
                          <w:noProof/>
                          <w:sz w:val="18"/>
                          <w:szCs w:val="18"/>
                        </w:rPr>
                        <w:t xml:space="preserve">the food waste is deposited into </w:t>
                      </w:r>
                      <w:r w:rsidRPr="006E4B00">
                        <w:rPr>
                          <w:rFonts w:ascii="Times New Roman" w:hAnsi="Times New Roman" w:cs="Times New Roman"/>
                          <w:noProof/>
                          <w:sz w:val="18"/>
                          <w:szCs w:val="18"/>
                        </w:rPr>
                        <w:t>landfill</w:t>
                      </w:r>
                      <w:r w:rsidR="00572989" w:rsidRPr="006E4B00">
                        <w:rPr>
                          <w:rFonts w:ascii="Times New Roman" w:hAnsi="Times New Roman" w:cs="Times New Roman"/>
                          <w:noProof/>
                          <w:sz w:val="18"/>
                          <w:szCs w:val="18"/>
                        </w:rPr>
                        <w:t>s</w:t>
                      </w:r>
                      <w:r w:rsidRPr="006E4B00">
                        <w:rPr>
                          <w:rFonts w:ascii="Times New Roman" w:hAnsi="Times New Roman" w:cs="Times New Roman"/>
                          <w:noProof/>
                          <w:sz w:val="18"/>
                          <w:szCs w:val="18"/>
                        </w:rPr>
                        <w:t xml:space="preserve">. </w:t>
                      </w:r>
                    </w:p>
                  </w:txbxContent>
                </v:textbox>
                <w10:anchorlock/>
              </v:shape>
            </w:pict>
          </mc:Fallback>
        </mc:AlternateContent>
      </w:r>
    </w:p>
    <w:p w14:paraId="72EC457F" w14:textId="77777777" w:rsidR="003D5C50" w:rsidRDefault="003D5C50" w:rsidP="00E84367">
      <w:pPr>
        <w:pStyle w:val="NoSpacing"/>
        <w:jc w:val="both"/>
        <w:rPr>
          <w:rFonts w:ascii="Times New Roman" w:hAnsi="Times New Roman" w:cs="Times New Roman"/>
          <w:color w:val="0070C0"/>
        </w:rPr>
      </w:pPr>
    </w:p>
    <w:p w14:paraId="7549298C" w14:textId="32FDA704" w:rsidR="00FA7F7A" w:rsidRPr="006E4B00" w:rsidRDefault="00FA7F7A" w:rsidP="00FA7F7A">
      <w:pPr>
        <w:pStyle w:val="NoSpacing"/>
        <w:jc w:val="both"/>
        <w:rPr>
          <w:rFonts w:ascii="Times New Roman" w:hAnsi="Times New Roman" w:cs="Times New Roman"/>
          <w:b/>
          <w:bCs/>
        </w:rPr>
      </w:pPr>
      <w:r w:rsidRPr="006E4B00">
        <w:rPr>
          <w:rFonts w:ascii="Times New Roman" w:hAnsi="Times New Roman" w:cs="Times New Roman"/>
          <w:b/>
          <w:bCs/>
        </w:rPr>
        <w:t>5.1 Winnow</w:t>
      </w:r>
    </w:p>
    <w:p w14:paraId="12CBCFA8" w14:textId="77777777" w:rsidR="00FA7F7A" w:rsidRPr="00572989" w:rsidRDefault="00FA7F7A" w:rsidP="00FA7F7A">
      <w:pPr>
        <w:pStyle w:val="NoSpacing"/>
        <w:jc w:val="both"/>
        <w:rPr>
          <w:rFonts w:ascii="Times New Roman" w:hAnsi="Times New Roman" w:cs="Times New Roman"/>
        </w:rPr>
      </w:pPr>
    </w:p>
    <w:p w14:paraId="662018EC" w14:textId="77777777" w:rsidR="006E4B00" w:rsidRDefault="00FA7F7A" w:rsidP="00FA7F7A">
      <w:pPr>
        <w:pStyle w:val="NoSpacing"/>
        <w:jc w:val="both"/>
        <w:rPr>
          <w:rFonts w:ascii="Times New Roman" w:hAnsi="Times New Roman" w:cs="Times New Roman"/>
        </w:rPr>
      </w:pPr>
      <w:r w:rsidRPr="00572989">
        <w:rPr>
          <w:rFonts w:ascii="Times New Roman" w:hAnsi="Times New Roman" w:cs="Times New Roman"/>
        </w:rPr>
        <w:t xml:space="preserve">Winnow's </w:t>
      </w:r>
      <w:r>
        <w:rPr>
          <w:rFonts w:ascii="Times New Roman" w:hAnsi="Times New Roman" w:cs="Times New Roman"/>
        </w:rPr>
        <w:t>s</w:t>
      </w:r>
      <w:r w:rsidRPr="00572989">
        <w:rPr>
          <w:rFonts w:ascii="Times New Roman" w:hAnsi="Times New Roman" w:cs="Times New Roman"/>
        </w:rPr>
        <w:t xml:space="preserve">mart </w:t>
      </w:r>
      <w:r>
        <w:rPr>
          <w:rFonts w:ascii="Times New Roman" w:hAnsi="Times New Roman" w:cs="Times New Roman"/>
        </w:rPr>
        <w:t>b</w:t>
      </w:r>
      <w:r w:rsidRPr="00572989">
        <w:rPr>
          <w:rFonts w:ascii="Times New Roman" w:hAnsi="Times New Roman" w:cs="Times New Roman"/>
        </w:rPr>
        <w:t>in initially began as a system comprising only a tablet and a weighing scale, relying on users to manually select and log the type of food being discarded. However, in 2019, they achieved a significant breakthrough with the introduction of the AI model known as Winnow Vision Technology.</w:t>
      </w:r>
    </w:p>
    <w:p w14:paraId="74A484A5" w14:textId="77777777" w:rsidR="006E4B00" w:rsidRDefault="00FA7F7A" w:rsidP="00130DB6">
      <w:pPr>
        <w:pStyle w:val="NoSpacing"/>
        <w:ind w:firstLine="360"/>
        <w:jc w:val="both"/>
        <w:rPr>
          <w:rFonts w:ascii="Times New Roman" w:hAnsi="Times New Roman" w:cs="Times New Roman"/>
        </w:rPr>
      </w:pPr>
      <w:r w:rsidRPr="00572989">
        <w:rPr>
          <w:rFonts w:ascii="Times New Roman" w:hAnsi="Times New Roman" w:cs="Times New Roman"/>
        </w:rPr>
        <w:t xml:space="preserve">The Winnow Vision system consists of a scale placed on the floor beneath a standard waste bin. On top of the bin is the Vision box is mounted. This setup allows Winnow to capture data on food waste in real-time. Within the Vision box component, there is an integrated light and motion-sensitive camera positioned flush with the bottom. Whenever an item is discarded into the bin, this camera captures a series of images to obtain the best possible view of the bin's contents. Additionally, the system includes a touchscreen tablet that facilitates staff interaction with the </w:t>
      </w:r>
      <w:r>
        <w:rPr>
          <w:rFonts w:ascii="Times New Roman" w:hAnsi="Times New Roman" w:cs="Times New Roman"/>
        </w:rPr>
        <w:t>s</w:t>
      </w:r>
      <w:r w:rsidRPr="00572989">
        <w:rPr>
          <w:rFonts w:ascii="Times New Roman" w:hAnsi="Times New Roman" w:cs="Times New Roman"/>
        </w:rPr>
        <w:t xml:space="preserve">mart </w:t>
      </w:r>
      <w:r>
        <w:rPr>
          <w:rFonts w:ascii="Times New Roman" w:hAnsi="Times New Roman" w:cs="Times New Roman"/>
        </w:rPr>
        <w:t>b</w:t>
      </w:r>
      <w:r w:rsidRPr="00572989">
        <w:rPr>
          <w:rFonts w:ascii="Times New Roman" w:hAnsi="Times New Roman" w:cs="Times New Roman"/>
        </w:rPr>
        <w:t>in</w:t>
      </w:r>
      <w:r>
        <w:rPr>
          <w:rFonts w:ascii="Times New Roman" w:hAnsi="Times New Roman" w:cs="Times New Roman"/>
        </w:rPr>
        <w:t>.</w:t>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t>Winnow's algorithm operates in two distinct phases. In the Prediction Phase, the system takes a photo when food is discarded, captures the weight of the waste, and attempts to predict the food item based on a universal model. The system shortlists the top eight possibilities and prompts the staff to confirm which item was discarded. Winnow has achieved an 80% accuracy rate in identifying food items during this phase.</w:t>
      </w:r>
    </w:p>
    <w:p w14:paraId="6C399FE3" w14:textId="77777777" w:rsidR="006E4B00" w:rsidRDefault="00FA7F7A" w:rsidP="00130DB6">
      <w:pPr>
        <w:pStyle w:val="NoSpacing"/>
        <w:ind w:firstLine="360"/>
        <w:jc w:val="both"/>
        <w:rPr>
          <w:rFonts w:ascii="Times New Roman" w:hAnsi="Times New Roman" w:cs="Times New Roman"/>
        </w:rPr>
      </w:pPr>
      <w:r w:rsidRPr="0006455E">
        <w:rPr>
          <w:rFonts w:ascii="Times New Roman" w:hAnsi="Times New Roman" w:cs="Times New Roman"/>
        </w:rPr>
        <w:t>The second phase, known as Passive Touch AI, automates the categorization process based on the data collected over time. The more frequently the system encounters a particular item, the quicker it can recognize and categorize it. Winnow provides clients with automated reports, downloadable PDFs, and access to the Winnow Hub, an online dashboard for real-time data analysis. Clients can view waste as a percentage of sales, identify top wasted items, and gain insights into optimizing their operations. Winnow also offers a waste log with transaction data, including photos, weights, values, and reasons for waste.</w:t>
      </w:r>
    </w:p>
    <w:p w14:paraId="6F7AD147" w14:textId="77777777" w:rsidR="006E4B00" w:rsidRDefault="005B373A" w:rsidP="00130DB6">
      <w:pPr>
        <w:pStyle w:val="NoSpacing"/>
        <w:ind w:firstLine="360"/>
        <w:jc w:val="both"/>
        <w:rPr>
          <w:rFonts w:ascii="Times New Roman" w:hAnsi="Times New Roman" w:cs="Times New Roman"/>
        </w:rPr>
      </w:pPr>
      <w:r>
        <w:rPr>
          <w:rFonts w:ascii="Times New Roman" w:hAnsi="Times New Roman" w:cs="Times New Roman"/>
        </w:rPr>
        <w:t xml:space="preserve">In terms of challenges faced, </w:t>
      </w:r>
      <w:r w:rsidRPr="0006455E">
        <w:rPr>
          <w:rFonts w:ascii="Times New Roman" w:hAnsi="Times New Roman" w:cs="Times New Roman"/>
          <w:color w:val="000000" w:themeColor="text1"/>
        </w:rPr>
        <w:t>Winnow encountered placement issues of bins in kitchens, security concerns during system installations, and the need for staff engagement to ensure proper utilization. They also faced resistance from staff who did not use the system correctly or did not prioritize food waste reduction</w:t>
      </w:r>
      <w:r>
        <w:rPr>
          <w:rFonts w:ascii="Times New Roman" w:hAnsi="Times New Roman" w:cs="Times New Roman"/>
          <w:color w:val="000000" w:themeColor="text1"/>
        </w:rPr>
        <w:t>. But they still managed to get significant results.</w:t>
      </w:r>
    </w:p>
    <w:p w14:paraId="61D392FC" w14:textId="77777777" w:rsidR="006E4B00" w:rsidRDefault="00FA7F7A" w:rsidP="00130DB6">
      <w:pPr>
        <w:pStyle w:val="NoSpacing"/>
        <w:ind w:firstLine="360"/>
        <w:jc w:val="both"/>
        <w:rPr>
          <w:rFonts w:ascii="Times New Roman" w:hAnsi="Times New Roman" w:cs="Times New Roman"/>
        </w:rPr>
      </w:pPr>
      <w:r w:rsidRPr="0006455E">
        <w:rPr>
          <w:rFonts w:ascii="Times New Roman" w:hAnsi="Times New Roman" w:cs="Times New Roman"/>
          <w:color w:val="000000" w:themeColor="text1"/>
        </w:rPr>
        <w:t xml:space="preserve">Winnow initially focused on cost savings for customers but has observed a gradual shift towards sustainability goals among their clientele. Their </w:t>
      </w:r>
      <w:r w:rsidR="005B373A">
        <w:rPr>
          <w:rFonts w:ascii="Times New Roman" w:hAnsi="Times New Roman" w:cs="Times New Roman"/>
          <w:color w:val="000000" w:themeColor="text1"/>
        </w:rPr>
        <w:t>AI algorithm</w:t>
      </w:r>
      <w:r w:rsidRPr="0006455E">
        <w:rPr>
          <w:rFonts w:ascii="Times New Roman" w:hAnsi="Times New Roman" w:cs="Times New Roman"/>
          <w:color w:val="000000" w:themeColor="text1"/>
        </w:rPr>
        <w:t xml:space="preserve">, which utilizes digital scales and cameras, has achieved an 80% accuracy rate in identifying food items, thus providing valuable data for waste reduction. Clients receive automated reports, access to online dashboards, and granular data to optimize their </w:t>
      </w:r>
      <w:r w:rsidRPr="0006455E">
        <w:rPr>
          <w:rFonts w:ascii="Times New Roman" w:hAnsi="Times New Roman" w:cs="Times New Roman"/>
          <w:color w:val="000000" w:themeColor="text1"/>
        </w:rPr>
        <w:lastRenderedPageBreak/>
        <w:t>operations. Winnow's approach has resulted in reduced food waste and increased cost savings for their clients.</w:t>
      </w:r>
    </w:p>
    <w:p w14:paraId="1C9C5CCC" w14:textId="13132DE0" w:rsidR="005B373A" w:rsidRPr="006E4B00" w:rsidRDefault="005B373A" w:rsidP="00130DB6">
      <w:pPr>
        <w:pStyle w:val="NoSpacing"/>
        <w:ind w:firstLine="360"/>
        <w:jc w:val="both"/>
        <w:rPr>
          <w:rFonts w:ascii="Times New Roman" w:hAnsi="Times New Roman" w:cs="Times New Roman"/>
        </w:rPr>
      </w:pPr>
      <w:r w:rsidRPr="0006455E">
        <w:rPr>
          <w:rFonts w:ascii="Times New Roman" w:hAnsi="Times New Roman" w:cs="Times New Roman"/>
          <w:color w:val="000000" w:themeColor="text1"/>
        </w:rPr>
        <w:t xml:space="preserve">The experiences of Winnow offer valuable lessons for addressing food waste in household settings. One key lesson is the importance of client engagement and leadership support to ensure the successful implementation of waste reduction systems. </w:t>
      </w:r>
      <w:r>
        <w:rPr>
          <w:rFonts w:ascii="Times New Roman" w:hAnsi="Times New Roman" w:cs="Times New Roman"/>
          <w:color w:val="000000" w:themeColor="text1"/>
        </w:rPr>
        <w:t>They</w:t>
      </w:r>
      <w:r w:rsidRPr="0006455E">
        <w:rPr>
          <w:rFonts w:ascii="Times New Roman" w:hAnsi="Times New Roman" w:cs="Times New Roman"/>
          <w:color w:val="000000" w:themeColor="text1"/>
        </w:rPr>
        <w:t xml:space="preserve"> have emphasized the need for dedicated customer support and training to facilitate client adoption. Additionally, the ability to provide granular data and real-time analytics has proven crucial in helping clients identify and implement effective waste reduction strategies. Finally, </w:t>
      </w:r>
      <w:r>
        <w:rPr>
          <w:rFonts w:ascii="Times New Roman" w:hAnsi="Times New Roman" w:cs="Times New Roman"/>
          <w:color w:val="000000" w:themeColor="text1"/>
        </w:rPr>
        <w:t>Winnow</w:t>
      </w:r>
      <w:r w:rsidRPr="0006455E">
        <w:rPr>
          <w:rFonts w:ascii="Times New Roman" w:hAnsi="Times New Roman" w:cs="Times New Roman"/>
          <w:color w:val="000000" w:themeColor="text1"/>
        </w:rPr>
        <w:t xml:space="preserve"> ha</w:t>
      </w:r>
      <w:r>
        <w:rPr>
          <w:rFonts w:ascii="Times New Roman" w:hAnsi="Times New Roman" w:cs="Times New Roman"/>
          <w:color w:val="000000" w:themeColor="text1"/>
        </w:rPr>
        <w:t>s also</w:t>
      </w:r>
      <w:r w:rsidRPr="0006455E">
        <w:rPr>
          <w:rFonts w:ascii="Times New Roman" w:hAnsi="Times New Roman" w:cs="Times New Roman"/>
          <w:color w:val="000000" w:themeColor="text1"/>
        </w:rPr>
        <w:t xml:space="preserve"> highlighted the potential for continuous improvement and innovation in their systems, aiming to enhance accuracy, speed, and functionality in the future.</w:t>
      </w:r>
    </w:p>
    <w:p w14:paraId="436798C3" w14:textId="77777777" w:rsidR="00FA7F7A" w:rsidRPr="006E4B00" w:rsidRDefault="00FA7F7A" w:rsidP="00FA7F7A">
      <w:pPr>
        <w:pStyle w:val="NoSpacing"/>
        <w:jc w:val="both"/>
        <w:rPr>
          <w:rFonts w:ascii="Times New Roman" w:hAnsi="Times New Roman" w:cs="Times New Roman"/>
        </w:rPr>
      </w:pPr>
    </w:p>
    <w:p w14:paraId="785C505F" w14:textId="50780358" w:rsidR="00FA7F7A" w:rsidRPr="006E4B00" w:rsidRDefault="00FA7F7A" w:rsidP="00FA7F7A">
      <w:pPr>
        <w:pStyle w:val="NoSpacing"/>
        <w:jc w:val="both"/>
        <w:rPr>
          <w:rFonts w:ascii="Times New Roman" w:hAnsi="Times New Roman" w:cs="Times New Roman"/>
          <w:b/>
          <w:bCs/>
        </w:rPr>
      </w:pPr>
      <w:r w:rsidRPr="006E4B00">
        <w:rPr>
          <w:rFonts w:ascii="Times New Roman" w:hAnsi="Times New Roman" w:cs="Times New Roman"/>
          <w:b/>
          <w:bCs/>
        </w:rPr>
        <w:t xml:space="preserve">5.2 </w:t>
      </w:r>
      <w:proofErr w:type="spellStart"/>
      <w:r w:rsidRPr="006E4B00">
        <w:rPr>
          <w:rFonts w:ascii="Times New Roman" w:hAnsi="Times New Roman" w:cs="Times New Roman"/>
          <w:b/>
          <w:bCs/>
        </w:rPr>
        <w:t>Kitro</w:t>
      </w:r>
      <w:proofErr w:type="spellEnd"/>
    </w:p>
    <w:p w14:paraId="08843D0F" w14:textId="77777777" w:rsidR="00FA7F7A" w:rsidRPr="0006455E" w:rsidRDefault="00FA7F7A" w:rsidP="00FA7F7A">
      <w:pPr>
        <w:pStyle w:val="NoSpacing"/>
        <w:jc w:val="both"/>
        <w:rPr>
          <w:rFonts w:ascii="Times New Roman" w:hAnsi="Times New Roman" w:cs="Times New Roman"/>
        </w:rPr>
      </w:pPr>
    </w:p>
    <w:p w14:paraId="07163376" w14:textId="77777777" w:rsidR="006E4B00" w:rsidRDefault="00FA7F7A" w:rsidP="00FA7F7A">
      <w:pPr>
        <w:pStyle w:val="NoSpacing"/>
        <w:jc w:val="both"/>
        <w:rPr>
          <w:rFonts w:ascii="Times New Roman" w:hAnsi="Times New Roman" w:cs="Times New Roman"/>
        </w:rPr>
      </w:pPr>
      <w:proofErr w:type="spellStart"/>
      <w:r w:rsidRPr="0006455E">
        <w:rPr>
          <w:rFonts w:ascii="Times New Roman" w:hAnsi="Times New Roman" w:cs="Times New Roman"/>
        </w:rPr>
        <w:t>Kitro's</w:t>
      </w:r>
      <w:proofErr w:type="spellEnd"/>
      <w:r w:rsidRPr="0006455E">
        <w:rPr>
          <w:rFonts w:ascii="Times New Roman" w:hAnsi="Times New Roman" w:cs="Times New Roman"/>
        </w:rPr>
        <w:t xml:space="preserve"> smart bin system is designed for comprehensive food waste measurement. It consists of a scale beneath a plate, an adjustable-height pole, and a camera on top. This setup allows </w:t>
      </w:r>
      <w:proofErr w:type="spellStart"/>
      <w:r w:rsidRPr="0006455E">
        <w:rPr>
          <w:rFonts w:ascii="Times New Roman" w:hAnsi="Times New Roman" w:cs="Times New Roman"/>
        </w:rPr>
        <w:t>Kitro</w:t>
      </w:r>
      <w:proofErr w:type="spellEnd"/>
      <w:r w:rsidRPr="0006455E">
        <w:rPr>
          <w:rFonts w:ascii="Times New Roman" w:hAnsi="Times New Roman" w:cs="Times New Roman"/>
        </w:rPr>
        <w:t xml:space="preserve"> to monitor food waste in various settings, including commercial kitchens, buffets, and guest plates.</w:t>
      </w:r>
    </w:p>
    <w:p w14:paraId="04738476" w14:textId="77777777" w:rsidR="006E4B00" w:rsidRDefault="00FA7F7A" w:rsidP="00130DB6">
      <w:pPr>
        <w:pStyle w:val="NoSpacing"/>
        <w:ind w:firstLine="360"/>
        <w:jc w:val="both"/>
        <w:rPr>
          <w:rFonts w:ascii="Times New Roman" w:hAnsi="Times New Roman" w:cs="Times New Roman"/>
        </w:rPr>
      </w:pPr>
      <w:proofErr w:type="spellStart"/>
      <w:r w:rsidRPr="0006455E">
        <w:rPr>
          <w:rFonts w:ascii="Times New Roman" w:hAnsi="Times New Roman" w:cs="Times New Roman"/>
        </w:rPr>
        <w:t>Kitro</w:t>
      </w:r>
      <w:proofErr w:type="spellEnd"/>
      <w:r w:rsidRPr="0006455E">
        <w:rPr>
          <w:rFonts w:ascii="Times New Roman" w:hAnsi="Times New Roman" w:cs="Times New Roman"/>
        </w:rPr>
        <w:t xml:space="preserve"> uses a centralized algorithm that works across all properties, eliminating the need for individual menu data. When food is discarded into the bin, the system captures the weight, timing, and content of the waste. The image recognition process occurs in the cloud, where </w:t>
      </w:r>
      <w:proofErr w:type="spellStart"/>
      <w:r w:rsidRPr="0006455E">
        <w:rPr>
          <w:rFonts w:ascii="Times New Roman" w:hAnsi="Times New Roman" w:cs="Times New Roman"/>
        </w:rPr>
        <w:t>Kitro's</w:t>
      </w:r>
      <w:proofErr w:type="spellEnd"/>
      <w:r w:rsidRPr="0006455E">
        <w:rPr>
          <w:rFonts w:ascii="Times New Roman" w:hAnsi="Times New Roman" w:cs="Times New Roman"/>
        </w:rPr>
        <w:t xml:space="preserve"> advanced algorithm categorizes the items. The system recognizes approximately one million different food items, offering a high degree of granularity in data analysis.</w:t>
      </w:r>
    </w:p>
    <w:p w14:paraId="047BECF7" w14:textId="77777777" w:rsidR="006E4B00" w:rsidRDefault="00FA7F7A" w:rsidP="00130DB6">
      <w:pPr>
        <w:pStyle w:val="NoSpacing"/>
        <w:ind w:firstLine="360"/>
        <w:jc w:val="both"/>
        <w:rPr>
          <w:rFonts w:ascii="Times New Roman" w:hAnsi="Times New Roman" w:cs="Times New Roman"/>
          <w:color w:val="000000" w:themeColor="text1"/>
        </w:rPr>
      </w:pPr>
      <w:proofErr w:type="spellStart"/>
      <w:r w:rsidRPr="0006455E">
        <w:rPr>
          <w:rFonts w:ascii="Times New Roman" w:hAnsi="Times New Roman" w:cs="Times New Roman"/>
          <w:color w:val="000000" w:themeColor="text1"/>
        </w:rPr>
        <w:t>Kitro's</w:t>
      </w:r>
      <w:proofErr w:type="spellEnd"/>
      <w:r w:rsidRPr="0006455E">
        <w:rPr>
          <w:rFonts w:ascii="Times New Roman" w:hAnsi="Times New Roman" w:cs="Times New Roman"/>
          <w:color w:val="000000" w:themeColor="text1"/>
        </w:rPr>
        <w:t xml:space="preserve"> dashboard provides clients with detailed insights into their food waste. Clients can filter data by food categories, service times, and reasons for waste, such as overproduction or plate waste. The system also assigns a respective price to each ingredient, helping clients calculate the total value of food wasted. </w:t>
      </w:r>
      <w:proofErr w:type="spellStart"/>
      <w:r w:rsidRPr="0006455E">
        <w:rPr>
          <w:rFonts w:ascii="Times New Roman" w:hAnsi="Times New Roman" w:cs="Times New Roman"/>
          <w:color w:val="000000" w:themeColor="text1"/>
        </w:rPr>
        <w:t>Kitro's</w:t>
      </w:r>
      <w:proofErr w:type="spellEnd"/>
      <w:r w:rsidRPr="0006455E">
        <w:rPr>
          <w:rFonts w:ascii="Times New Roman" w:hAnsi="Times New Roman" w:cs="Times New Roman"/>
          <w:color w:val="000000" w:themeColor="text1"/>
        </w:rPr>
        <w:t xml:space="preserve"> approach allows clients to identify patterns over time and optimize their processes effectively. The system is designed to be plug-and-play, requiring minimal training for users.</w:t>
      </w:r>
    </w:p>
    <w:p w14:paraId="62212EEF" w14:textId="77777777" w:rsidR="006E4B00" w:rsidRDefault="00FA7F7A" w:rsidP="00130DB6">
      <w:pPr>
        <w:pStyle w:val="NoSpacing"/>
        <w:ind w:firstLine="360"/>
        <w:jc w:val="both"/>
        <w:rPr>
          <w:rFonts w:ascii="Times New Roman" w:hAnsi="Times New Roman" w:cs="Times New Roman"/>
          <w:color w:val="000000" w:themeColor="text1"/>
        </w:rPr>
      </w:pPr>
      <w:proofErr w:type="spellStart"/>
      <w:r w:rsidRPr="0006455E">
        <w:rPr>
          <w:rFonts w:ascii="Times New Roman" w:hAnsi="Times New Roman" w:cs="Times New Roman"/>
          <w:color w:val="000000" w:themeColor="text1"/>
        </w:rPr>
        <w:t>Kitro</w:t>
      </w:r>
      <w:proofErr w:type="spellEnd"/>
      <w:r>
        <w:rPr>
          <w:rFonts w:ascii="Times New Roman" w:hAnsi="Times New Roman" w:cs="Times New Roman"/>
          <w:color w:val="000000" w:themeColor="text1"/>
        </w:rPr>
        <w:t xml:space="preserve"> </w:t>
      </w:r>
      <w:r w:rsidRPr="0006455E">
        <w:rPr>
          <w:rFonts w:ascii="Times New Roman" w:hAnsi="Times New Roman" w:cs="Times New Roman"/>
          <w:color w:val="000000" w:themeColor="text1"/>
        </w:rPr>
        <w:t xml:space="preserve">adopted a centralized algorithm that categorizes food waste across properties. This approach has provided an advanced level of granularity in data analytics, enabling clients to identify patterns and optimize their processes effectively. </w:t>
      </w:r>
      <w:proofErr w:type="spellStart"/>
      <w:r w:rsidRPr="0006455E">
        <w:rPr>
          <w:rFonts w:ascii="Times New Roman" w:hAnsi="Times New Roman" w:cs="Times New Roman"/>
          <w:color w:val="000000" w:themeColor="text1"/>
        </w:rPr>
        <w:t>Kitro's</w:t>
      </w:r>
      <w:proofErr w:type="spellEnd"/>
      <w:r w:rsidRPr="0006455E">
        <w:rPr>
          <w:rFonts w:ascii="Times New Roman" w:hAnsi="Times New Roman" w:cs="Times New Roman"/>
          <w:color w:val="000000" w:themeColor="text1"/>
        </w:rPr>
        <w:t xml:space="preserve"> clients have reported an average food waste reduction of 32%, with some achieving over 50% reduction. The system has led to substantial cost savings, with an average annual savings of 60,000 to 90,000 Swiss Francs per property, demonstrating a strong return on investment.</w:t>
      </w:r>
    </w:p>
    <w:p w14:paraId="5F07B8AC" w14:textId="77777777" w:rsidR="006E4B00" w:rsidRDefault="005B373A" w:rsidP="00130DB6">
      <w:pPr>
        <w:pStyle w:val="NoSpacing"/>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challenges faced by </w:t>
      </w:r>
      <w:proofErr w:type="spellStart"/>
      <w:r>
        <w:rPr>
          <w:rFonts w:ascii="Times New Roman" w:hAnsi="Times New Roman" w:cs="Times New Roman"/>
          <w:color w:val="000000" w:themeColor="text1"/>
        </w:rPr>
        <w:t>Kitro</w:t>
      </w:r>
      <w:proofErr w:type="spellEnd"/>
      <w:r>
        <w:rPr>
          <w:rFonts w:ascii="Times New Roman" w:hAnsi="Times New Roman" w:cs="Times New Roman"/>
          <w:color w:val="000000" w:themeColor="text1"/>
        </w:rPr>
        <w:t>, it has</w:t>
      </w:r>
      <w:r w:rsidRPr="0006455E">
        <w:rPr>
          <w:rFonts w:ascii="Times New Roman" w:hAnsi="Times New Roman" w:cs="Times New Roman"/>
          <w:color w:val="000000" w:themeColor="text1"/>
        </w:rPr>
        <w:t xml:space="preserve"> grappled with the reluctance of clients to invest in new technologies in the fast-paced hospitality industry. Initial challenges included the need for manual labeling and slow automation rates. However, </w:t>
      </w:r>
      <w:r>
        <w:rPr>
          <w:rFonts w:ascii="Times New Roman" w:hAnsi="Times New Roman" w:cs="Times New Roman"/>
          <w:color w:val="000000" w:themeColor="text1"/>
        </w:rPr>
        <w:t>the company</w:t>
      </w:r>
      <w:r w:rsidRPr="0006455E">
        <w:rPr>
          <w:rFonts w:ascii="Times New Roman" w:hAnsi="Times New Roman" w:cs="Times New Roman"/>
          <w:color w:val="000000" w:themeColor="text1"/>
        </w:rPr>
        <w:t xml:space="preserve"> ha</w:t>
      </w:r>
      <w:r>
        <w:rPr>
          <w:rFonts w:ascii="Times New Roman" w:hAnsi="Times New Roman" w:cs="Times New Roman"/>
          <w:color w:val="000000" w:themeColor="text1"/>
        </w:rPr>
        <w:t>s</w:t>
      </w:r>
      <w:r w:rsidRPr="0006455E">
        <w:rPr>
          <w:rFonts w:ascii="Times New Roman" w:hAnsi="Times New Roman" w:cs="Times New Roman"/>
          <w:color w:val="000000" w:themeColor="text1"/>
        </w:rPr>
        <w:t xml:space="preserve"> learned to adapt and overcome these obstacles over time.</w:t>
      </w:r>
    </w:p>
    <w:p w14:paraId="65B0A331" w14:textId="39647C77" w:rsidR="005B373A" w:rsidRDefault="00C74A09" w:rsidP="00130DB6">
      <w:pPr>
        <w:pStyle w:val="NoSpacing"/>
        <w:ind w:firstLine="360"/>
        <w:jc w:val="both"/>
        <w:rPr>
          <w:rFonts w:ascii="Times New Roman" w:hAnsi="Times New Roman" w:cs="Times New Roman"/>
          <w:color w:val="000000" w:themeColor="text1"/>
        </w:rPr>
      </w:pPr>
      <w:proofErr w:type="spellStart"/>
      <w:r w:rsidRPr="00C74A09">
        <w:rPr>
          <w:rFonts w:ascii="Times New Roman" w:hAnsi="Times New Roman" w:cs="Times New Roman"/>
          <w:color w:val="000000" w:themeColor="text1"/>
        </w:rPr>
        <w:t>Kitro's</w:t>
      </w:r>
      <w:proofErr w:type="spellEnd"/>
      <w:r w:rsidRPr="00C74A09">
        <w:rPr>
          <w:rFonts w:ascii="Times New Roman" w:hAnsi="Times New Roman" w:cs="Times New Roman"/>
          <w:color w:val="000000" w:themeColor="text1"/>
        </w:rPr>
        <w:t xml:space="preserve"> experience underscores essential lessons in combating food waste in households. Client engagement and leadership support are paramount, requiring dedicated customer support and comprehensive training to ensure the successful adoption of waste reduction systems. The provision of granular data and real-time analytics plays a pivotal role in helping clients identify and implement effective waste reduction strategies. </w:t>
      </w:r>
      <w:proofErr w:type="spellStart"/>
      <w:r w:rsidRPr="00C74A09">
        <w:rPr>
          <w:rFonts w:ascii="Times New Roman" w:hAnsi="Times New Roman" w:cs="Times New Roman"/>
          <w:color w:val="000000" w:themeColor="text1"/>
        </w:rPr>
        <w:t>Kitro's</w:t>
      </w:r>
      <w:proofErr w:type="spellEnd"/>
      <w:r w:rsidRPr="00C74A09">
        <w:rPr>
          <w:rFonts w:ascii="Times New Roman" w:hAnsi="Times New Roman" w:cs="Times New Roman"/>
          <w:color w:val="000000" w:themeColor="text1"/>
        </w:rPr>
        <w:t xml:space="preserve"> commitment to continuous improvement and innovation is evident, with a focus on enhancing accuracy, speed, and functionality. </w:t>
      </w:r>
      <w:proofErr w:type="spellStart"/>
      <w:r w:rsidRPr="00C74A09">
        <w:rPr>
          <w:rFonts w:ascii="Times New Roman" w:hAnsi="Times New Roman" w:cs="Times New Roman"/>
          <w:color w:val="000000" w:themeColor="text1"/>
        </w:rPr>
        <w:t>Kitro's</w:t>
      </w:r>
      <w:proofErr w:type="spellEnd"/>
      <w:r w:rsidRPr="00C74A09">
        <w:rPr>
          <w:rFonts w:ascii="Times New Roman" w:hAnsi="Times New Roman" w:cs="Times New Roman"/>
          <w:color w:val="000000" w:themeColor="text1"/>
        </w:rPr>
        <w:t xml:space="preserve"> innovative system offers a robust solution for food waste reduction with its centralized algorithm for comprehensive categorization and data analysis, contributing significantly to addressing the global food waste challenge.</w:t>
      </w:r>
    </w:p>
    <w:p w14:paraId="4BA37B81" w14:textId="77777777" w:rsidR="006E4B00" w:rsidRPr="006E4B00" w:rsidRDefault="006E4B00" w:rsidP="00FA7F7A">
      <w:pPr>
        <w:pStyle w:val="NoSpacing"/>
        <w:jc w:val="both"/>
        <w:rPr>
          <w:rFonts w:ascii="Times New Roman" w:hAnsi="Times New Roman" w:cs="Times New Roman"/>
        </w:rPr>
      </w:pPr>
    </w:p>
    <w:p w14:paraId="6792BA75" w14:textId="7F824106" w:rsidR="003D5C50" w:rsidRPr="006E4B00" w:rsidRDefault="003D5C50" w:rsidP="00E84367">
      <w:pPr>
        <w:pStyle w:val="NoSpacing"/>
        <w:jc w:val="both"/>
        <w:rPr>
          <w:rFonts w:ascii="Times New Roman" w:hAnsi="Times New Roman" w:cs="Times New Roman"/>
          <w:b/>
          <w:bCs/>
        </w:rPr>
      </w:pPr>
      <w:r w:rsidRPr="006E4B00">
        <w:rPr>
          <w:rFonts w:ascii="Times New Roman" w:hAnsi="Times New Roman" w:cs="Times New Roman"/>
          <w:b/>
          <w:bCs/>
        </w:rPr>
        <w:t>5.</w:t>
      </w:r>
      <w:r w:rsidR="00FA7F7A" w:rsidRPr="006E4B00">
        <w:rPr>
          <w:rFonts w:ascii="Times New Roman" w:hAnsi="Times New Roman" w:cs="Times New Roman"/>
          <w:b/>
          <w:bCs/>
        </w:rPr>
        <w:t xml:space="preserve">3 </w:t>
      </w:r>
      <w:proofErr w:type="spellStart"/>
      <w:r w:rsidRPr="006E4B00">
        <w:rPr>
          <w:rFonts w:ascii="Times New Roman" w:hAnsi="Times New Roman" w:cs="Times New Roman"/>
          <w:b/>
          <w:bCs/>
        </w:rPr>
        <w:t>Leanpath</w:t>
      </w:r>
      <w:proofErr w:type="spellEnd"/>
    </w:p>
    <w:p w14:paraId="2B8E29CA" w14:textId="77777777" w:rsidR="00FA7F7A" w:rsidRPr="006E4B00" w:rsidRDefault="00FA7F7A" w:rsidP="00E84367">
      <w:pPr>
        <w:pStyle w:val="NoSpacing"/>
        <w:jc w:val="both"/>
        <w:rPr>
          <w:rFonts w:ascii="Times New Roman" w:hAnsi="Times New Roman" w:cs="Times New Roman"/>
        </w:rPr>
      </w:pPr>
    </w:p>
    <w:p w14:paraId="6154E80F" w14:textId="77777777" w:rsidR="006E4B00" w:rsidRDefault="00FA7F7A" w:rsidP="00FA7F7A">
      <w:pPr>
        <w:pStyle w:val="NoSpacing"/>
        <w:jc w:val="both"/>
        <w:rPr>
          <w:rFonts w:ascii="Times New Roman" w:hAnsi="Times New Roman" w:cs="Times New Roman"/>
        </w:rPr>
      </w:pPr>
      <w:proofErr w:type="spellStart"/>
      <w:r w:rsidRPr="006E4B00">
        <w:rPr>
          <w:rFonts w:ascii="Times New Roman" w:hAnsi="Times New Roman" w:cs="Times New Roman"/>
        </w:rPr>
        <w:t>Leanpath</w:t>
      </w:r>
      <w:proofErr w:type="spellEnd"/>
      <w:r w:rsidRPr="006E4B00">
        <w:rPr>
          <w:rFonts w:ascii="Times New Roman" w:hAnsi="Times New Roman" w:cs="Times New Roman"/>
        </w:rPr>
        <w:t xml:space="preserve"> operates in the food service sector, targeting various industries, including colleges, hospitals, corporate locations, sports, and leisure, with a primary focus on the commercial market. Their food waste prevention platform incorporates kitchen-ready trackers, integrated scales, and touch screens, enabling efficient tracking and measurement of food waste, including photographic documentation. This data is processed through a powerful analytical platform, offering insights into the reasons for waste generation and driving behavior change. </w:t>
      </w:r>
      <w:proofErr w:type="spellStart"/>
      <w:r w:rsidRPr="006E4B00">
        <w:rPr>
          <w:rFonts w:ascii="Times New Roman" w:hAnsi="Times New Roman" w:cs="Times New Roman"/>
        </w:rPr>
        <w:t>Leanpath's</w:t>
      </w:r>
      <w:proofErr w:type="spellEnd"/>
      <w:r w:rsidRPr="006E4B00">
        <w:rPr>
          <w:rFonts w:ascii="Times New Roman" w:hAnsi="Times New Roman" w:cs="Times New Roman"/>
        </w:rPr>
        <w:t xml:space="preserve"> approach involves a track-discover-drive method, combining manual photo analysis with AI recognition to identify waste, ultimately leading to reduced data entry and </w:t>
      </w:r>
      <w:r w:rsidRPr="006E4B00">
        <w:rPr>
          <w:rFonts w:ascii="Times New Roman" w:hAnsi="Times New Roman" w:cs="Times New Roman"/>
        </w:rPr>
        <w:lastRenderedPageBreak/>
        <w:t>enhanced accuracy. They also provide coaching by experienced chefs and have a mission to make food waste prevention a daily practice in kitchens.</w:t>
      </w:r>
    </w:p>
    <w:p w14:paraId="37A5FB06" w14:textId="77777777" w:rsidR="006E4B00" w:rsidRDefault="00FA7F7A" w:rsidP="00130DB6">
      <w:pPr>
        <w:pStyle w:val="NoSpacing"/>
        <w:ind w:firstLine="360"/>
        <w:jc w:val="both"/>
        <w:rPr>
          <w:rFonts w:ascii="Times New Roman" w:hAnsi="Times New Roman" w:cs="Times New Roman"/>
        </w:rPr>
      </w:pPr>
      <w:r w:rsidRPr="006E4B00">
        <w:rPr>
          <w:rFonts w:ascii="Times New Roman" w:hAnsi="Times New Roman" w:cs="Times New Roman"/>
        </w:rPr>
        <w:t xml:space="preserve">In terms of results, </w:t>
      </w:r>
      <w:proofErr w:type="spellStart"/>
      <w:r w:rsidRPr="006E4B00">
        <w:rPr>
          <w:rFonts w:ascii="Times New Roman" w:hAnsi="Times New Roman" w:cs="Times New Roman"/>
        </w:rPr>
        <w:t>Leanpath</w:t>
      </w:r>
      <w:proofErr w:type="spellEnd"/>
      <w:r w:rsidRPr="006E4B00">
        <w:rPr>
          <w:rFonts w:ascii="Times New Roman" w:hAnsi="Times New Roman" w:cs="Times New Roman"/>
        </w:rPr>
        <w:t xml:space="preserve"> boasts preventing 1 pound of food waste every 3 seconds and 1 kilogram of food waste every 7 seconds. Their platform not only tracks the weight and type of food waste but also captures the environmental and cost-related data associated with it, making it a comprehensive solution. However, they face challenges related to scalability, especially in managing diverse languages and cultures globally, and addressing multiple Sustainable Development Goals simultaneously, such as carbon emissions and water usage. Moreover, the logistical complexity of handling hardware components like scales presents financial challenges.</w:t>
      </w:r>
    </w:p>
    <w:p w14:paraId="1C0969BB" w14:textId="09C3CD41" w:rsidR="00FA7F7A" w:rsidRPr="006E4B00" w:rsidRDefault="00FA7F7A" w:rsidP="00130DB6">
      <w:pPr>
        <w:pStyle w:val="NoSpacing"/>
        <w:ind w:firstLine="360"/>
        <w:jc w:val="both"/>
        <w:rPr>
          <w:rFonts w:ascii="Times New Roman" w:hAnsi="Times New Roman" w:cs="Times New Roman"/>
        </w:rPr>
      </w:pPr>
      <w:r w:rsidRPr="006E4B00">
        <w:rPr>
          <w:rFonts w:ascii="Times New Roman" w:hAnsi="Times New Roman" w:cs="Times New Roman"/>
        </w:rPr>
        <w:t xml:space="preserve">From </w:t>
      </w:r>
      <w:proofErr w:type="spellStart"/>
      <w:r w:rsidRPr="006E4B00">
        <w:rPr>
          <w:rFonts w:ascii="Times New Roman" w:hAnsi="Times New Roman" w:cs="Times New Roman"/>
        </w:rPr>
        <w:t>Leanpath's</w:t>
      </w:r>
      <w:proofErr w:type="spellEnd"/>
      <w:r w:rsidRPr="006E4B00">
        <w:rPr>
          <w:rFonts w:ascii="Times New Roman" w:hAnsi="Times New Roman" w:cs="Times New Roman"/>
        </w:rPr>
        <w:t xml:space="preserve"> journey, we learn that integrating technology and culinary expertise can lead to significant reductions in food waste. Their method of combining manual inspection with AI recognition serves as a model for efficient data collection. However, the challenges they encounter underscore the importance of flexibility and adaptability when scaling globally and addressing multifaceted sustainability goals. </w:t>
      </w:r>
      <w:proofErr w:type="spellStart"/>
      <w:r w:rsidRPr="006E4B00">
        <w:rPr>
          <w:rFonts w:ascii="Times New Roman" w:hAnsi="Times New Roman" w:cs="Times New Roman"/>
        </w:rPr>
        <w:t>Leanpath's</w:t>
      </w:r>
      <w:proofErr w:type="spellEnd"/>
      <w:r w:rsidRPr="006E4B00">
        <w:rPr>
          <w:rFonts w:ascii="Times New Roman" w:hAnsi="Times New Roman" w:cs="Times New Roman"/>
        </w:rPr>
        <w:t xml:space="preserve"> mission highlights the vital role of data-driven approaches in promoting sustainable practices in commercial kitchens, setting a precedent for the broader food service industry.</w:t>
      </w:r>
    </w:p>
    <w:p w14:paraId="29A5EDED" w14:textId="77777777" w:rsidR="00B64238" w:rsidRPr="006E4B00" w:rsidRDefault="00B64238" w:rsidP="00E84367">
      <w:pPr>
        <w:pStyle w:val="NoSpacing"/>
        <w:jc w:val="both"/>
        <w:rPr>
          <w:rFonts w:ascii="Times New Roman" w:hAnsi="Times New Roman" w:cs="Times New Roman"/>
          <w:b/>
          <w:bCs/>
          <w:color w:val="000000" w:themeColor="text1"/>
        </w:rPr>
      </w:pPr>
    </w:p>
    <w:p w14:paraId="26E4B4DD" w14:textId="31157304" w:rsidR="00B11155" w:rsidRPr="006E4B00" w:rsidRDefault="00B11155" w:rsidP="00E84367">
      <w:pPr>
        <w:pStyle w:val="NoSpacing"/>
        <w:jc w:val="both"/>
        <w:rPr>
          <w:rFonts w:ascii="Times New Roman" w:hAnsi="Times New Roman" w:cs="Times New Roman"/>
          <w:b/>
          <w:bCs/>
          <w:color w:val="000000" w:themeColor="text1"/>
        </w:rPr>
      </w:pPr>
      <w:r w:rsidRPr="006E4B00">
        <w:rPr>
          <w:rFonts w:ascii="Times New Roman" w:hAnsi="Times New Roman" w:cs="Times New Roman"/>
          <w:b/>
          <w:bCs/>
          <w:color w:val="000000" w:themeColor="text1"/>
        </w:rPr>
        <w:t xml:space="preserve">5.4 Other companies </w:t>
      </w:r>
    </w:p>
    <w:p w14:paraId="1AC2814F" w14:textId="77777777" w:rsidR="00B11155" w:rsidRDefault="00B11155" w:rsidP="00E84367">
      <w:pPr>
        <w:pStyle w:val="NoSpacing"/>
        <w:jc w:val="both"/>
        <w:rPr>
          <w:rFonts w:ascii="Times New Roman" w:hAnsi="Times New Roman" w:cs="Times New Roman"/>
          <w:color w:val="000000" w:themeColor="text1"/>
        </w:rPr>
      </w:pPr>
    </w:p>
    <w:p w14:paraId="2058ADD1" w14:textId="77777777" w:rsidR="006E4B00" w:rsidRDefault="00B11155" w:rsidP="003A021B">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We came across 2 other companies which are </w:t>
      </w:r>
      <w:proofErr w:type="spellStart"/>
      <w:r>
        <w:rPr>
          <w:rFonts w:ascii="Times New Roman" w:hAnsi="Times New Roman" w:cs="Times New Roman"/>
          <w:color w:val="000000" w:themeColor="text1"/>
        </w:rPr>
        <w:t>Lumitics</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Orbisk</w:t>
      </w:r>
      <w:proofErr w:type="spellEnd"/>
      <w:r>
        <w:rPr>
          <w:rFonts w:ascii="Times New Roman" w:hAnsi="Times New Roman" w:cs="Times New Roman"/>
          <w:color w:val="000000" w:themeColor="text1"/>
        </w:rPr>
        <w:t xml:space="preserve"> which are from Singapore and Netherlands respectively. While their representatives refused</w:t>
      </w:r>
      <w:r w:rsidR="0079175E">
        <w:rPr>
          <w:rFonts w:ascii="Times New Roman" w:hAnsi="Times New Roman" w:cs="Times New Roman"/>
          <w:color w:val="000000" w:themeColor="text1"/>
        </w:rPr>
        <w:t>/were unreachable</w:t>
      </w:r>
      <w:r>
        <w:rPr>
          <w:rFonts w:ascii="Times New Roman" w:hAnsi="Times New Roman" w:cs="Times New Roman"/>
          <w:color w:val="000000" w:themeColor="text1"/>
        </w:rPr>
        <w:t xml:space="preserve"> for an interview, we found some data </w:t>
      </w:r>
      <w:r w:rsidR="0079175E">
        <w:rPr>
          <w:rFonts w:ascii="Times New Roman" w:hAnsi="Times New Roman" w:cs="Times New Roman"/>
          <w:color w:val="000000" w:themeColor="text1"/>
        </w:rPr>
        <w:t>online</w:t>
      </w:r>
      <w:r w:rsidR="003A021B">
        <w:rPr>
          <w:rFonts w:ascii="Times New Roman" w:hAnsi="Times New Roman" w:cs="Times New Roman"/>
          <w:color w:val="000000" w:themeColor="text1"/>
        </w:rPr>
        <w:t>.</w:t>
      </w:r>
    </w:p>
    <w:p w14:paraId="6A3BADC0" w14:textId="77777777" w:rsidR="006E4B00" w:rsidRDefault="003A021B" w:rsidP="00130DB6">
      <w:pPr>
        <w:pStyle w:val="NoSpacing"/>
        <w:ind w:firstLine="360"/>
        <w:jc w:val="both"/>
        <w:rPr>
          <w:rFonts w:ascii="Times New Roman" w:hAnsi="Times New Roman" w:cs="Times New Roman"/>
          <w:color w:val="000000" w:themeColor="text1"/>
        </w:rPr>
      </w:pP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and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are innovative startups with a shared mission to address one of today's most pressing challenges: food waste reduction.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originating from the Netherlands, is dedicated to making the food system more sustainable. They offer hospitality organizations a complete insight into their food waste and enable significant waste reduction. Their solution involves an automated food waste monitor named Orbi, which employs cutting-edge computer vision and AI technology to register food waste down to the ingredient level. This simplifies data collection and analysis, and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operates on a subscription model, which includes maintenance, warranty, and a 100-day onboarding period supported by Food Waste Coaches. By identifying wasteful patterns and offering data-driven insights,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has helped restaurants reduce food waste by 30% to 50%, yielding substantial cost savings and a remarkable return on investment (ROI) of 2% to 8%. </w:t>
      </w:r>
      <w:proofErr w:type="gramStart"/>
      <w:r w:rsidRPr="003A021B">
        <w:rPr>
          <w:rFonts w:ascii="Times New Roman" w:hAnsi="Times New Roman" w:cs="Times New Roman"/>
          <w:color w:val="000000" w:themeColor="text1"/>
        </w:rPr>
        <w:t>The majority of</w:t>
      </w:r>
      <w:proofErr w:type="gramEnd"/>
      <w:r w:rsidRPr="003A021B">
        <w:rPr>
          <w:rFonts w:ascii="Times New Roman" w:hAnsi="Times New Roman" w:cs="Times New Roman"/>
          <w:color w:val="000000" w:themeColor="text1"/>
        </w:rPr>
        <w:t xml:space="preserve"> food waste in professional kitchens occurs during food preparation, post-service leftovers, and overstocking, and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addresses these issues effectively.</w:t>
      </w:r>
    </w:p>
    <w:p w14:paraId="37B579F9" w14:textId="1453B461" w:rsidR="003A021B" w:rsidRDefault="003A021B" w:rsidP="00130DB6">
      <w:pPr>
        <w:pStyle w:val="NoSpacing"/>
        <w:ind w:firstLine="360"/>
        <w:jc w:val="both"/>
        <w:rPr>
          <w:rFonts w:ascii="Times New Roman" w:hAnsi="Times New Roman" w:cs="Times New Roman"/>
          <w:color w:val="000000" w:themeColor="text1"/>
        </w:rPr>
      </w:pP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in contrast, equips garbage cans with weight sensors, cameras, and AI technology to recognize and track the type and quantity of discarded food. This includes identifying whether the food is spoiled, uneaten, or kitchen scraps. The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Insight system delivers comprehensive insights into food waste, providing data-driven recommendations to reduce waste and save costs. Weekly reports categorize the type of food being wasted, and all pictures taken are saved for reference. Their partners typically experience an impressive ROI ranging from 200% to 1000% within the first year of implementing Insight consistently.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focuses on fully automating the waste tracking process, making it a user-friendly, team-building effort without requiring additional space in the kitchen. Both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and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contribute significantly to tackling food waste, promoting sustainability and efficiency in professional kitchens.</w:t>
      </w:r>
    </w:p>
    <w:p w14:paraId="1DB488F7" w14:textId="77777777" w:rsidR="003A021B" w:rsidRDefault="003A021B" w:rsidP="003A021B">
      <w:pPr>
        <w:pStyle w:val="NoSpacing"/>
        <w:jc w:val="both"/>
        <w:rPr>
          <w:rFonts w:ascii="Times New Roman" w:hAnsi="Times New Roman" w:cs="Times New Roman"/>
          <w:color w:val="000000" w:themeColor="text1"/>
        </w:rPr>
      </w:pPr>
    </w:p>
    <w:p w14:paraId="2F802A7B" w14:textId="75453701" w:rsidR="00B64238" w:rsidRDefault="00B64238" w:rsidP="00E84367">
      <w:pPr>
        <w:pStyle w:val="NoSpacing"/>
        <w:jc w:val="both"/>
        <w:rPr>
          <w:rFonts w:ascii="Times New Roman" w:hAnsi="Times New Roman" w:cs="Times New Roman"/>
          <w:color w:val="000000" w:themeColor="text1"/>
        </w:rPr>
      </w:pPr>
      <w:r w:rsidRPr="006E4B00">
        <w:rPr>
          <w:rFonts w:ascii="Times New Roman" w:hAnsi="Times New Roman" w:cs="Times New Roman"/>
          <w:b/>
          <w:bCs/>
          <w:color w:val="000000" w:themeColor="text1"/>
        </w:rPr>
        <w:t>Table 1:</w:t>
      </w:r>
      <w:r w:rsidRPr="006E4B00">
        <w:rPr>
          <w:rFonts w:ascii="Times New Roman" w:hAnsi="Times New Roman" w:cs="Times New Roman"/>
          <w:color w:val="000000" w:themeColor="text1"/>
        </w:rPr>
        <w:t xml:space="preserve"> Comparison of industry smart bins</w:t>
      </w:r>
    </w:p>
    <w:p w14:paraId="7AB1802A" w14:textId="4F365857" w:rsidR="003A1339" w:rsidRDefault="00B11155" w:rsidP="009A2C7D">
      <w:pPr>
        <w:pStyle w:val="NoSpacing"/>
        <w:rPr>
          <w:rFonts w:ascii="Times New Roman" w:hAnsi="Times New Roman" w:cs="Times New Roman"/>
          <w:color w:val="000000" w:themeColor="text1"/>
        </w:rPr>
      </w:pPr>
      <w:r w:rsidRPr="00B11155">
        <w:rPr>
          <w:rFonts w:ascii="Times New Roman" w:hAnsi="Times New Roman" w:cs="Times New Roman"/>
          <w:noProof/>
          <w:color w:val="000000" w:themeColor="text1"/>
        </w:rPr>
        <w:drawing>
          <wp:inline distT="0" distB="0" distL="0" distR="0" wp14:anchorId="72E7D752" wp14:editId="5B9090FD">
            <wp:extent cx="6078855" cy="1069636"/>
            <wp:effectExtent l="12700" t="12700" r="17145" b="10160"/>
            <wp:docPr id="2720264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6480" name="Picture 1" descr="A white sheet with black text&#10;&#10;Description automatically generated"/>
                    <pic:cNvPicPr/>
                  </pic:nvPicPr>
                  <pic:blipFill>
                    <a:blip r:embed="rId14"/>
                    <a:stretch>
                      <a:fillRect/>
                    </a:stretch>
                  </pic:blipFill>
                  <pic:spPr>
                    <a:xfrm>
                      <a:off x="0" y="0"/>
                      <a:ext cx="6120632" cy="1076987"/>
                    </a:xfrm>
                    <a:prstGeom prst="rect">
                      <a:avLst/>
                    </a:prstGeom>
                    <a:ln>
                      <a:solidFill>
                        <a:schemeClr val="tx1"/>
                      </a:solidFill>
                    </a:ln>
                  </pic:spPr>
                </pic:pic>
              </a:graphicData>
            </a:graphic>
          </wp:inline>
        </w:drawing>
      </w:r>
    </w:p>
    <w:p w14:paraId="15129647" w14:textId="77777777" w:rsidR="00B11155" w:rsidRPr="001846A1" w:rsidRDefault="00B11155" w:rsidP="009A2C7D">
      <w:pPr>
        <w:pStyle w:val="NoSpacing"/>
        <w:rPr>
          <w:rFonts w:ascii="Times New Roman" w:hAnsi="Times New Roman" w:cs="Times New Roman"/>
          <w:color w:val="000000" w:themeColor="text1"/>
        </w:rPr>
      </w:pPr>
    </w:p>
    <w:p w14:paraId="76635D74" w14:textId="77777777" w:rsidR="00EB4663" w:rsidRDefault="00EB4663" w:rsidP="00F92D79">
      <w:pPr>
        <w:pStyle w:val="NoSpacing"/>
        <w:rPr>
          <w:ins w:id="76" w:author="Quincy Clark" w:date="2023-10-01T16:38:00Z"/>
          <w:rFonts w:ascii="Times New Roman" w:hAnsi="Times New Roman" w:cs="Times New Roman"/>
          <w:b/>
          <w:bCs/>
        </w:rPr>
      </w:pPr>
    </w:p>
    <w:p w14:paraId="4FED8AFD" w14:textId="7D210254" w:rsidR="00F92D79" w:rsidRPr="00F91F26" w:rsidRDefault="00F92D79" w:rsidP="00F92D79">
      <w:pPr>
        <w:pStyle w:val="NoSpacing"/>
        <w:rPr>
          <w:rFonts w:ascii="Times New Roman" w:hAnsi="Times New Roman" w:cs="Times New Roman"/>
          <w:b/>
          <w:bCs/>
        </w:rPr>
      </w:pPr>
      <w:r w:rsidRPr="00F91F26">
        <w:rPr>
          <w:rFonts w:ascii="Times New Roman" w:hAnsi="Times New Roman" w:cs="Times New Roman"/>
          <w:b/>
          <w:bCs/>
        </w:rPr>
        <w:t>6. Discussion</w:t>
      </w:r>
    </w:p>
    <w:p w14:paraId="66F9E18D" w14:textId="77777777" w:rsidR="00F92D79" w:rsidRDefault="00F92D79" w:rsidP="00F92D79">
      <w:pPr>
        <w:pStyle w:val="NoSpacing"/>
        <w:rPr>
          <w:rFonts w:ascii="Times New Roman" w:hAnsi="Times New Roman" w:cs="Times New Roman"/>
        </w:rPr>
      </w:pPr>
    </w:p>
    <w:p w14:paraId="13908EBD" w14:textId="77777777" w:rsidR="006E4B00" w:rsidRDefault="00F92D79" w:rsidP="00AF00ED">
      <w:pPr>
        <w:pStyle w:val="NoSpacing"/>
        <w:jc w:val="both"/>
        <w:rPr>
          <w:rFonts w:ascii="Times New Roman" w:hAnsi="Times New Roman" w:cs="Times New Roman"/>
        </w:rPr>
      </w:pPr>
      <w:r w:rsidRPr="00F92D79">
        <w:rPr>
          <w:rFonts w:ascii="Times New Roman" w:hAnsi="Times New Roman" w:cs="Times New Roman"/>
        </w:rPr>
        <w:t xml:space="preserve">The evolving interface of food waste management and AI has fostered a paradigm shift from reactive to proactive measures in mitigating </w:t>
      </w:r>
      <w:r w:rsidR="00AF00ED">
        <w:rPr>
          <w:rFonts w:ascii="Times New Roman" w:hAnsi="Times New Roman" w:cs="Times New Roman"/>
        </w:rPr>
        <w:t xml:space="preserve">food waste management </w:t>
      </w:r>
      <w:r w:rsidRPr="00F92D79">
        <w:rPr>
          <w:rFonts w:ascii="Times New Roman" w:hAnsi="Times New Roman" w:cs="Times New Roman"/>
        </w:rPr>
        <w:t>issue</w:t>
      </w:r>
      <w:r w:rsidR="00AF00ED">
        <w:rPr>
          <w:rFonts w:ascii="Times New Roman" w:hAnsi="Times New Roman" w:cs="Times New Roman"/>
        </w:rPr>
        <w:t>s</w:t>
      </w:r>
      <w:r w:rsidRPr="00F92D79">
        <w:rPr>
          <w:rFonts w:ascii="Times New Roman" w:hAnsi="Times New Roman" w:cs="Times New Roman"/>
        </w:rPr>
        <w:t xml:space="preserve">. The underlying principles, once optimized for the hospitality industry can be adapted to varying scales, including households. This section delves into the broader implications, potential challenges, and </w:t>
      </w:r>
      <w:proofErr w:type="gramStart"/>
      <w:r w:rsidRPr="00F92D79">
        <w:rPr>
          <w:rFonts w:ascii="Times New Roman" w:hAnsi="Times New Roman" w:cs="Times New Roman"/>
        </w:rPr>
        <w:t>future prospects</w:t>
      </w:r>
      <w:proofErr w:type="gramEnd"/>
      <w:r w:rsidRPr="00F92D79">
        <w:rPr>
          <w:rFonts w:ascii="Times New Roman" w:hAnsi="Times New Roman" w:cs="Times New Roman"/>
        </w:rPr>
        <w:t xml:space="preserve"> of integrating AI-driven solutions into household settings.</w:t>
      </w:r>
    </w:p>
    <w:p w14:paraId="418FABAD" w14:textId="77777777" w:rsidR="006E4B00" w:rsidRDefault="00AF00ED" w:rsidP="00130DB6">
      <w:pPr>
        <w:pStyle w:val="NoSpacing"/>
        <w:ind w:firstLine="360"/>
        <w:jc w:val="both"/>
        <w:rPr>
          <w:rFonts w:ascii="Times New Roman" w:hAnsi="Times New Roman" w:cs="Times New Roman"/>
        </w:rPr>
      </w:pPr>
      <w:r>
        <w:rPr>
          <w:rFonts w:ascii="Times New Roman" w:hAnsi="Times New Roman" w:cs="Times New Roman"/>
        </w:rPr>
        <w:t>There are b</w:t>
      </w:r>
      <w:r w:rsidR="00F92D79" w:rsidRPr="00F92D79">
        <w:rPr>
          <w:rFonts w:ascii="Times New Roman" w:hAnsi="Times New Roman" w:cs="Times New Roman"/>
        </w:rPr>
        <w:t xml:space="preserve">roader </w:t>
      </w:r>
      <w:r>
        <w:rPr>
          <w:rFonts w:ascii="Times New Roman" w:hAnsi="Times New Roman" w:cs="Times New Roman"/>
        </w:rPr>
        <w:t>i</w:t>
      </w:r>
      <w:r w:rsidR="00F92D79" w:rsidRPr="00F92D79">
        <w:rPr>
          <w:rFonts w:ascii="Times New Roman" w:hAnsi="Times New Roman" w:cs="Times New Roman"/>
        </w:rPr>
        <w:t>mplications</w:t>
      </w:r>
      <w:r>
        <w:rPr>
          <w:rFonts w:ascii="Times New Roman" w:hAnsi="Times New Roman" w:cs="Times New Roman"/>
        </w:rPr>
        <w:t xml:space="preserve"> a</w:t>
      </w:r>
      <w:r w:rsidR="00F92D79" w:rsidRPr="00F92D79">
        <w:rPr>
          <w:rFonts w:ascii="Times New Roman" w:hAnsi="Times New Roman" w:cs="Times New Roman"/>
        </w:rPr>
        <w:t>t a fundamental level</w:t>
      </w:r>
      <w:r>
        <w:rPr>
          <w:rFonts w:ascii="Times New Roman" w:hAnsi="Times New Roman" w:cs="Times New Roman"/>
        </w:rPr>
        <w:t>. M</w:t>
      </w:r>
      <w:r w:rsidR="00F92D79" w:rsidRPr="00F92D79">
        <w:rPr>
          <w:rFonts w:ascii="Times New Roman" w:hAnsi="Times New Roman" w:cs="Times New Roman"/>
        </w:rPr>
        <w:t>inimizing food wast</w:t>
      </w:r>
      <w:r>
        <w:rPr>
          <w:rFonts w:ascii="Times New Roman" w:hAnsi="Times New Roman" w:cs="Times New Roman"/>
        </w:rPr>
        <w:t>e</w:t>
      </w:r>
      <w:r w:rsidR="00F92D79" w:rsidRPr="00F92D79">
        <w:rPr>
          <w:rFonts w:ascii="Times New Roman" w:hAnsi="Times New Roman" w:cs="Times New Roman"/>
        </w:rPr>
        <w:t xml:space="preserve"> is not merely about conservation but also addresses larger issues such as environmental degradation and sustainability [20]. The release of methane from rottin</w:t>
      </w:r>
      <w:r w:rsidR="00F92D79" w:rsidRPr="003724C7">
        <w:rPr>
          <w:rFonts w:ascii="Times New Roman" w:hAnsi="Times New Roman" w:cs="Times New Roman"/>
        </w:rPr>
        <w:t>g food in landfills, a potent greenhouse gas, underscores the environmental impact of unmanaged waste [21]. Moreover, the efficient use of food items at the household level can alleviate pressures on global agricultural demand, leading to a ripple effect on conserving resources and reducing unnecessary agricultural emissions [22].</w:t>
      </w:r>
      <w:r w:rsidRPr="003724C7">
        <w:rPr>
          <w:rFonts w:ascii="Times New Roman" w:hAnsi="Times New Roman" w:cs="Times New Roman"/>
        </w:rPr>
        <w:t xml:space="preserve"> </w:t>
      </w:r>
      <w:r w:rsidR="00F92D79" w:rsidRPr="003724C7">
        <w:rPr>
          <w:rFonts w:ascii="Times New Roman" w:hAnsi="Times New Roman" w:cs="Times New Roman"/>
        </w:rPr>
        <w:t xml:space="preserve">Challenges </w:t>
      </w:r>
      <w:r w:rsidRPr="003724C7">
        <w:rPr>
          <w:rFonts w:ascii="Times New Roman" w:hAnsi="Times New Roman" w:cs="Times New Roman"/>
        </w:rPr>
        <w:t>a</w:t>
      </w:r>
      <w:r w:rsidR="00F92D79" w:rsidRPr="003724C7">
        <w:rPr>
          <w:rFonts w:ascii="Times New Roman" w:hAnsi="Times New Roman" w:cs="Times New Roman"/>
        </w:rPr>
        <w:t>head</w:t>
      </w:r>
      <w:r w:rsidRPr="003724C7">
        <w:rPr>
          <w:rFonts w:ascii="Times New Roman" w:hAnsi="Times New Roman" w:cs="Times New Roman"/>
        </w:rPr>
        <w:t xml:space="preserve"> include </w:t>
      </w:r>
      <w:r w:rsidR="00F92D79" w:rsidRPr="003724C7">
        <w:rPr>
          <w:rFonts w:ascii="Times New Roman" w:hAnsi="Times New Roman" w:cs="Times New Roman"/>
        </w:rPr>
        <w:t xml:space="preserve">applying AI tools at the household level is the decentralization of data sources. Unlike the hospitality industry, where operations are often centralized, household behaviors are disparate and widely varied [23]. Ensuring user privacy, curating tailored solutions, and fostering user trust will be </w:t>
      </w:r>
      <w:r w:rsidRPr="003724C7">
        <w:rPr>
          <w:rFonts w:ascii="Times New Roman" w:hAnsi="Times New Roman" w:cs="Times New Roman"/>
        </w:rPr>
        <w:t>key</w:t>
      </w:r>
      <w:r w:rsidR="00F92D79" w:rsidRPr="003724C7">
        <w:rPr>
          <w:rFonts w:ascii="Times New Roman" w:hAnsi="Times New Roman" w:cs="Times New Roman"/>
        </w:rPr>
        <w:t xml:space="preserve">. </w:t>
      </w:r>
      <w:r w:rsidRPr="003724C7">
        <w:rPr>
          <w:rFonts w:ascii="Times New Roman" w:hAnsi="Times New Roman" w:cs="Times New Roman"/>
        </w:rPr>
        <w:t>T</w:t>
      </w:r>
      <w:r w:rsidR="00F92D79" w:rsidRPr="003724C7">
        <w:rPr>
          <w:rFonts w:ascii="Times New Roman" w:hAnsi="Times New Roman" w:cs="Times New Roman"/>
        </w:rPr>
        <w:t>he economic viability of implementing AI solutions in a domestic environment, without the larger economies of scale seen in the hospitality industry, remains a question [24].</w:t>
      </w:r>
    </w:p>
    <w:p w14:paraId="48F5ED6B" w14:textId="3F4E7FF5" w:rsidR="00F92D79" w:rsidRPr="003724C7" w:rsidRDefault="00F92D79" w:rsidP="00130DB6">
      <w:pPr>
        <w:pStyle w:val="NoSpacing"/>
        <w:ind w:firstLine="360"/>
        <w:jc w:val="both"/>
        <w:rPr>
          <w:rFonts w:ascii="Times New Roman" w:hAnsi="Times New Roman" w:cs="Times New Roman"/>
        </w:rPr>
      </w:pPr>
      <w:r w:rsidRPr="003724C7">
        <w:rPr>
          <w:rFonts w:ascii="Times New Roman" w:hAnsi="Times New Roman" w:cs="Times New Roman"/>
        </w:rPr>
        <w:t>However, with the growing ubiquity of smart devices and IoT infrastructure, the prospects of integrating AI solutions into everyday household routines look promising [25]. The synthesis of AI with augmented reality (AR) could provide an intuitive platform for users to monitor food storage and obtain actionable insights. Moreover, the emergence of community-driven platforms may offer collective data sourcing and shared AI resources, reducing costs and enhancing the accuracy of predictions [26].</w:t>
      </w:r>
      <w:r w:rsidR="00AF00ED" w:rsidRPr="003724C7">
        <w:rPr>
          <w:rFonts w:ascii="Times New Roman" w:hAnsi="Times New Roman" w:cs="Times New Roman"/>
        </w:rPr>
        <w:t xml:space="preserve"> W</w:t>
      </w:r>
      <w:r w:rsidRPr="003724C7">
        <w:rPr>
          <w:rFonts w:ascii="Times New Roman" w:hAnsi="Times New Roman" w:cs="Times New Roman"/>
        </w:rPr>
        <w:t>hile the potential challenges of migrating AI tools from an industrial scale to households are substantial, the prospects offer transformative solutions in the realm of food waste management. Continued interdisciplinary collaboration between AI developers, environmental scientists, and consumer behavior experts will be the key to unlocking this potential [27].</w:t>
      </w:r>
    </w:p>
    <w:p w14:paraId="37B34761" w14:textId="77777777" w:rsidR="006E4B00" w:rsidRPr="003724C7" w:rsidRDefault="006E4B00" w:rsidP="00F92D79">
      <w:pPr>
        <w:pStyle w:val="NoSpacing"/>
        <w:rPr>
          <w:rFonts w:ascii="Times New Roman" w:hAnsi="Times New Roman" w:cs="Times New Roman"/>
        </w:rPr>
      </w:pPr>
    </w:p>
    <w:p w14:paraId="6CC102BE" w14:textId="23493B56" w:rsidR="00F92D79" w:rsidRPr="003724C7" w:rsidRDefault="00F92D79" w:rsidP="00F92D79">
      <w:pPr>
        <w:pStyle w:val="NoSpacing"/>
        <w:rPr>
          <w:rFonts w:ascii="Times New Roman" w:hAnsi="Times New Roman" w:cs="Times New Roman"/>
          <w:b/>
          <w:bCs/>
        </w:rPr>
      </w:pPr>
      <w:r w:rsidRPr="003724C7">
        <w:rPr>
          <w:rFonts w:ascii="Times New Roman" w:hAnsi="Times New Roman" w:cs="Times New Roman"/>
          <w:b/>
          <w:bCs/>
        </w:rPr>
        <w:t>7. Policy Recommendations and Implementation</w:t>
      </w:r>
    </w:p>
    <w:p w14:paraId="439324C4" w14:textId="77777777" w:rsidR="00F92D79" w:rsidRPr="003724C7" w:rsidRDefault="00F92D79" w:rsidP="00F92D79">
      <w:pPr>
        <w:pStyle w:val="NoSpacing"/>
        <w:rPr>
          <w:rFonts w:ascii="Times New Roman" w:hAnsi="Times New Roman" w:cs="Times New Roman"/>
        </w:rPr>
      </w:pPr>
    </w:p>
    <w:p w14:paraId="7FAFEC1E" w14:textId="77777777" w:rsidR="006E4B00" w:rsidRDefault="00F92D79" w:rsidP="006E4B00">
      <w:pPr>
        <w:pStyle w:val="NoSpacing"/>
        <w:jc w:val="both"/>
        <w:rPr>
          <w:rFonts w:ascii="Times New Roman" w:hAnsi="Times New Roman" w:cs="Times New Roman"/>
        </w:rPr>
      </w:pPr>
      <w:r w:rsidRPr="003724C7">
        <w:rPr>
          <w:rFonts w:ascii="Times New Roman" w:hAnsi="Times New Roman" w:cs="Times New Roman"/>
        </w:rPr>
        <w:t>The potential of integrating AI in household food waste management is significant, both from an environmental and an economic perspective. To leverage this potential effectively and ensure its widespread adoption, appropriate policy measures and strategic implementation steps are crucial.</w:t>
      </w:r>
      <w:r w:rsidR="006E4B00">
        <w:rPr>
          <w:rFonts w:ascii="Times New Roman" w:hAnsi="Times New Roman" w:cs="Times New Roman"/>
        </w:rPr>
        <w:t xml:space="preserve"> W</w:t>
      </w:r>
      <w:r w:rsidR="00D66191" w:rsidRPr="003724C7">
        <w:rPr>
          <w:rFonts w:ascii="Times New Roman" w:hAnsi="Times New Roman" w:cs="Times New Roman"/>
        </w:rPr>
        <w:t xml:space="preserve">e </w:t>
      </w:r>
      <w:r w:rsidR="006E4B00">
        <w:rPr>
          <w:rFonts w:ascii="Times New Roman" w:hAnsi="Times New Roman" w:cs="Times New Roman"/>
        </w:rPr>
        <w:t>suggest</w:t>
      </w:r>
      <w:r w:rsidRPr="003724C7">
        <w:rPr>
          <w:rFonts w:ascii="Times New Roman" w:hAnsi="Times New Roman" w:cs="Times New Roman"/>
        </w:rPr>
        <w:t xml:space="preserve"> recommendations to aid policymakers and stakeholders in fostering a supportive ecosystem for AI-driven food waste management at the household level</w:t>
      </w:r>
      <w:r w:rsidR="006E4B00">
        <w:rPr>
          <w:rFonts w:ascii="Times New Roman" w:hAnsi="Times New Roman" w:cs="Times New Roman"/>
        </w:rPr>
        <w:t xml:space="preserve"> as follows. </w:t>
      </w:r>
    </w:p>
    <w:p w14:paraId="3DD35B17" w14:textId="41E5021B"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Standardization of AI Solutions</w:t>
      </w:r>
      <w:r w:rsidR="00D66191" w:rsidRP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It</w:t>
      </w:r>
      <w:r w:rsidR="008E0343" w:rsidRPr="003724C7">
        <w:rPr>
          <w:rFonts w:ascii="Times New Roman" w:hAnsi="Times New Roman" w:cs="Times New Roman"/>
        </w:rPr>
        <w:t>’</w:t>
      </w:r>
      <w:r w:rsidRPr="003724C7">
        <w:rPr>
          <w:rFonts w:ascii="Times New Roman" w:hAnsi="Times New Roman" w:cs="Times New Roman"/>
        </w:rPr>
        <w:t>s imperative to have standardized protocols and frameworks for AI solutions in waste management. Consistency will ensure that different systems can seamlessly interact, share data, and generate actionable insights, irrespective of the technology provider [28].</w:t>
      </w:r>
      <w:r w:rsidR="00D66191" w:rsidRPr="003724C7">
        <w:rPr>
          <w:rFonts w:ascii="Times New Roman" w:hAnsi="Times New Roman" w:cs="Times New Roman"/>
        </w:rPr>
        <w:t xml:space="preserve"> </w:t>
      </w:r>
    </w:p>
    <w:p w14:paraId="5361163E" w14:textId="1D28AF14"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Data Privacy and Security Protocols</w:t>
      </w:r>
      <w:r w:rsidR="00D66191" w:rsidRP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Given the personal nature of household data, establishing robust data privacy and security protocols is paramount. It</w:t>
      </w:r>
      <w:r w:rsidR="008E0343" w:rsidRPr="003724C7">
        <w:rPr>
          <w:rFonts w:ascii="Times New Roman" w:hAnsi="Times New Roman" w:cs="Times New Roman"/>
        </w:rPr>
        <w:t>’</w:t>
      </w:r>
      <w:r w:rsidRPr="003724C7">
        <w:rPr>
          <w:rFonts w:ascii="Times New Roman" w:hAnsi="Times New Roman" w:cs="Times New Roman"/>
        </w:rPr>
        <w:t>s essential that AI solutions respect user confidentiality and have the necessary safeguards against potential breaches [29].</w:t>
      </w:r>
      <w:r w:rsidR="00D66191" w:rsidRPr="003724C7">
        <w:rPr>
          <w:rFonts w:ascii="Times New Roman" w:hAnsi="Times New Roman" w:cs="Times New Roman"/>
        </w:rPr>
        <w:t xml:space="preserve"> </w:t>
      </w:r>
    </w:p>
    <w:p w14:paraId="4C743EBF" w14:textId="5AD2562C"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Economic Incentives</w:t>
      </w:r>
      <w:r w:rsidR="00D66191" w:rsidRP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 xml:space="preserve">Encouraging households to adopt AI-driven food waste management solutions can be facilitated by providing economic incentives. This could take the form of tax breaks, subsidies for smart appliance purchases, or rewards for demonstrable reductions in food </w:t>
      </w:r>
      <w:r w:rsidR="00256686" w:rsidRPr="003724C7">
        <w:rPr>
          <w:rFonts w:ascii="Times New Roman" w:hAnsi="Times New Roman" w:cs="Times New Roman"/>
        </w:rPr>
        <w:t>waste</w:t>
      </w:r>
      <w:r w:rsidRPr="003724C7">
        <w:rPr>
          <w:rFonts w:ascii="Times New Roman" w:hAnsi="Times New Roman" w:cs="Times New Roman"/>
        </w:rPr>
        <w:t xml:space="preserve"> [30].</w:t>
      </w:r>
      <w:r w:rsidR="00D66191" w:rsidRPr="003724C7">
        <w:rPr>
          <w:rFonts w:ascii="Times New Roman" w:hAnsi="Times New Roman" w:cs="Times New Roman"/>
        </w:rPr>
        <w:t xml:space="preserve"> </w:t>
      </w:r>
    </w:p>
    <w:p w14:paraId="3CF61C6E" w14:textId="5023EA76"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Public Awareness and Educatio</w:t>
      </w:r>
      <w:r w:rsidR="000B6605" w:rsidRPr="00130DB6">
        <w:rPr>
          <w:rFonts w:ascii="Times New Roman" w:hAnsi="Times New Roman" w:cs="Times New Roman"/>
          <w:i/>
          <w:iCs/>
        </w:rPr>
        <w:t>n</w:t>
      </w:r>
      <w:r w:rsidR="00D66191" w:rsidRP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 xml:space="preserve">For effective adoption, the public should be educated about the environmental and economic repercussions of food </w:t>
      </w:r>
      <w:r w:rsidR="00256686" w:rsidRPr="003724C7">
        <w:rPr>
          <w:rFonts w:ascii="Times New Roman" w:hAnsi="Times New Roman" w:cs="Times New Roman"/>
        </w:rPr>
        <w:t>waste</w:t>
      </w:r>
      <w:r w:rsidRPr="003724C7">
        <w:rPr>
          <w:rFonts w:ascii="Times New Roman" w:hAnsi="Times New Roman" w:cs="Times New Roman"/>
        </w:rPr>
        <w:t xml:space="preserve"> and the benefits of AI-driven solutions. Initiatives could range from school curricula integrations to national media campaigns [31].</w:t>
      </w:r>
      <w:r w:rsidR="00D66191" w:rsidRPr="003724C7">
        <w:rPr>
          <w:rFonts w:ascii="Times New Roman" w:hAnsi="Times New Roman" w:cs="Times New Roman"/>
        </w:rPr>
        <w:t xml:space="preserve"> </w:t>
      </w:r>
    </w:p>
    <w:p w14:paraId="44CF1655" w14:textId="3C011BA5"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Collaboration with Technology Providers</w:t>
      </w:r>
      <w:r w:rsidR="00D66191" w:rsidRP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Forming alliances with technology providers can streamline the integration of AI tools into household appliances. Such collaborations can spur innovations, reduce costs, and ensure the solutions are tailored to the users</w:t>
      </w:r>
      <w:r w:rsidR="008E0343" w:rsidRPr="003724C7">
        <w:rPr>
          <w:rFonts w:ascii="Times New Roman" w:hAnsi="Times New Roman" w:cs="Times New Roman"/>
        </w:rPr>
        <w:t>’</w:t>
      </w:r>
      <w:r w:rsidRPr="003724C7">
        <w:rPr>
          <w:rFonts w:ascii="Times New Roman" w:hAnsi="Times New Roman" w:cs="Times New Roman"/>
        </w:rPr>
        <w:t xml:space="preserve"> needs [32].</w:t>
      </w:r>
      <w:r w:rsidR="00D66191" w:rsidRPr="003724C7">
        <w:rPr>
          <w:rFonts w:ascii="Times New Roman" w:hAnsi="Times New Roman" w:cs="Times New Roman"/>
        </w:rPr>
        <w:t xml:space="preserve"> </w:t>
      </w:r>
    </w:p>
    <w:p w14:paraId="13B0A6F7" w14:textId="26FC9887"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Monitoring and Feedback Mechanisms</w:t>
      </w:r>
      <w:r w:rsid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 xml:space="preserve">Continuous monitoring mechanisms, coupled with periodic feedback loops, can aid in refining and optimizing the AI tools in real-time. These </w:t>
      </w:r>
      <w:r w:rsidRPr="003724C7">
        <w:rPr>
          <w:rFonts w:ascii="Times New Roman" w:hAnsi="Times New Roman" w:cs="Times New Roman"/>
        </w:rPr>
        <w:lastRenderedPageBreak/>
        <w:t>mechanisms will also provide valuable insights into user behavior, enabling better customization of solutions [33].</w:t>
      </w:r>
      <w:r w:rsidR="00D66191" w:rsidRPr="003724C7">
        <w:rPr>
          <w:rFonts w:ascii="Times New Roman" w:hAnsi="Times New Roman" w:cs="Times New Roman"/>
        </w:rPr>
        <w:t xml:space="preserve"> </w:t>
      </w:r>
    </w:p>
    <w:p w14:paraId="1B93A5A1" w14:textId="5AEAE2FF" w:rsidR="006E4B00" w:rsidRDefault="00F92D79" w:rsidP="00130DB6">
      <w:pPr>
        <w:pStyle w:val="NoSpacing"/>
        <w:numPr>
          <w:ilvl w:val="0"/>
          <w:numId w:val="17"/>
        </w:numPr>
        <w:jc w:val="both"/>
        <w:rPr>
          <w:rFonts w:ascii="Times New Roman" w:hAnsi="Times New Roman" w:cs="Times New Roman"/>
        </w:rPr>
      </w:pPr>
      <w:r w:rsidRPr="00130DB6">
        <w:rPr>
          <w:rFonts w:ascii="Times New Roman" w:hAnsi="Times New Roman" w:cs="Times New Roman"/>
          <w:i/>
          <w:iCs/>
        </w:rPr>
        <w:t>Localized Solutions</w:t>
      </w:r>
      <w:r w:rsidR="00130DB6">
        <w:rPr>
          <w:rFonts w:ascii="Times New Roman" w:hAnsi="Times New Roman" w:cs="Times New Roman"/>
          <w:i/>
          <w:iCs/>
        </w:rPr>
        <w:t>:</w:t>
      </w:r>
      <w:r w:rsidR="000B6605" w:rsidRPr="003724C7">
        <w:rPr>
          <w:rFonts w:ascii="Times New Roman" w:hAnsi="Times New Roman" w:cs="Times New Roman"/>
        </w:rPr>
        <w:t xml:space="preserve"> </w:t>
      </w:r>
      <w:r w:rsidRPr="003724C7">
        <w:rPr>
          <w:rFonts w:ascii="Times New Roman" w:hAnsi="Times New Roman" w:cs="Times New Roman"/>
        </w:rPr>
        <w:t>It</w:t>
      </w:r>
      <w:r w:rsidR="00D66191" w:rsidRPr="003724C7">
        <w:rPr>
          <w:rFonts w:ascii="Times New Roman" w:hAnsi="Times New Roman" w:cs="Times New Roman"/>
        </w:rPr>
        <w:t xml:space="preserve"> i</w:t>
      </w:r>
      <w:r w:rsidRPr="003724C7">
        <w:rPr>
          <w:rFonts w:ascii="Times New Roman" w:hAnsi="Times New Roman" w:cs="Times New Roman"/>
        </w:rPr>
        <w:t xml:space="preserve">s </w:t>
      </w:r>
      <w:r w:rsidR="00D66191" w:rsidRPr="003724C7">
        <w:rPr>
          <w:rFonts w:ascii="Times New Roman" w:hAnsi="Times New Roman" w:cs="Times New Roman"/>
        </w:rPr>
        <w:t>important</w:t>
      </w:r>
      <w:r w:rsidRPr="003724C7">
        <w:rPr>
          <w:rFonts w:ascii="Times New Roman" w:hAnsi="Times New Roman" w:cs="Times New Roman"/>
        </w:rPr>
        <w:t xml:space="preserve"> to recognize that households vary significantly based on cultural, economic, and regional factors. Tailored, localized solutions will be more effective than a one-size-fits-all approach, requiring </w:t>
      </w:r>
      <w:r w:rsidR="006E4B00" w:rsidRPr="003724C7">
        <w:rPr>
          <w:rFonts w:ascii="Times New Roman" w:hAnsi="Times New Roman" w:cs="Times New Roman"/>
        </w:rPr>
        <w:t>policymakers</w:t>
      </w:r>
      <w:r w:rsidRPr="003724C7">
        <w:rPr>
          <w:rFonts w:ascii="Times New Roman" w:hAnsi="Times New Roman" w:cs="Times New Roman"/>
        </w:rPr>
        <w:t xml:space="preserve"> to engage with local communities and stakeholders for input [34].</w:t>
      </w:r>
      <w:r w:rsidR="00D66191" w:rsidRPr="003724C7">
        <w:rPr>
          <w:rFonts w:ascii="Times New Roman" w:hAnsi="Times New Roman" w:cs="Times New Roman"/>
        </w:rPr>
        <w:t xml:space="preserve"> </w:t>
      </w:r>
    </w:p>
    <w:p w14:paraId="511FB0C0" w14:textId="7B022007" w:rsidR="00F92D79" w:rsidRPr="003724C7" w:rsidRDefault="000B6605" w:rsidP="00130DB6">
      <w:pPr>
        <w:pStyle w:val="NoSpacing"/>
        <w:ind w:firstLine="360"/>
        <w:jc w:val="both"/>
        <w:rPr>
          <w:rFonts w:ascii="Times New Roman" w:hAnsi="Times New Roman" w:cs="Times New Roman"/>
        </w:rPr>
      </w:pPr>
      <w:r w:rsidRPr="003724C7">
        <w:rPr>
          <w:rFonts w:ascii="Times New Roman" w:hAnsi="Times New Roman" w:cs="Times New Roman"/>
        </w:rPr>
        <w:t>T</w:t>
      </w:r>
      <w:r w:rsidR="00F92D79" w:rsidRPr="003724C7">
        <w:rPr>
          <w:rFonts w:ascii="Times New Roman" w:hAnsi="Times New Roman" w:cs="Times New Roman"/>
        </w:rPr>
        <w:t xml:space="preserve">he integration of AI tools into household food waste management holds </w:t>
      </w:r>
      <w:r w:rsidR="00D66191" w:rsidRPr="003724C7">
        <w:rPr>
          <w:rFonts w:ascii="Times New Roman" w:hAnsi="Times New Roman" w:cs="Times New Roman"/>
        </w:rPr>
        <w:t>great</w:t>
      </w:r>
      <w:r w:rsidR="00F92D79" w:rsidRPr="003724C7">
        <w:rPr>
          <w:rFonts w:ascii="Times New Roman" w:hAnsi="Times New Roman" w:cs="Times New Roman"/>
        </w:rPr>
        <w:t xml:space="preserve"> promise. However, this transition requires a thoughtful blend of technological innovation, policy support, and societal engagement. With the right strategies in place, the goal of efficient, sustainable food consumption at the household level is well within reach [35].</w:t>
      </w:r>
    </w:p>
    <w:p w14:paraId="335138C0" w14:textId="77777777" w:rsidR="00A827F7" w:rsidRPr="003724C7" w:rsidRDefault="00A827F7" w:rsidP="00A827F7">
      <w:pPr>
        <w:pStyle w:val="NoSpacing"/>
        <w:rPr>
          <w:rFonts w:ascii="Times New Roman" w:hAnsi="Times New Roman" w:cs="Times New Roman"/>
        </w:rPr>
      </w:pPr>
    </w:p>
    <w:p w14:paraId="4DFAFF3B" w14:textId="41C89527" w:rsidR="00A827F7" w:rsidRPr="003724C7" w:rsidRDefault="00A827F7" w:rsidP="00A827F7">
      <w:pPr>
        <w:pStyle w:val="NoSpacing"/>
        <w:rPr>
          <w:rFonts w:ascii="Times New Roman" w:hAnsi="Times New Roman" w:cs="Times New Roman"/>
          <w:b/>
          <w:bCs/>
        </w:rPr>
      </w:pPr>
      <w:r w:rsidRPr="003724C7">
        <w:rPr>
          <w:rFonts w:ascii="Times New Roman" w:hAnsi="Times New Roman" w:cs="Times New Roman"/>
          <w:b/>
          <w:bCs/>
        </w:rPr>
        <w:t>8. Recommendations for Future Work</w:t>
      </w:r>
      <w:r w:rsidR="00954E06">
        <w:rPr>
          <w:rFonts w:ascii="Times New Roman" w:hAnsi="Times New Roman" w:cs="Times New Roman"/>
          <w:b/>
          <w:bCs/>
        </w:rPr>
        <w:t xml:space="preserve"> </w:t>
      </w:r>
    </w:p>
    <w:p w14:paraId="311E6056" w14:textId="77777777" w:rsidR="00A827F7" w:rsidRPr="003724C7" w:rsidRDefault="00A827F7" w:rsidP="00A827F7">
      <w:pPr>
        <w:pStyle w:val="NoSpacing"/>
        <w:rPr>
          <w:rFonts w:ascii="Times New Roman" w:hAnsi="Times New Roman" w:cs="Times New Roman"/>
        </w:rPr>
      </w:pPr>
    </w:p>
    <w:p w14:paraId="75629E47" w14:textId="38946FF4" w:rsidR="00A827F7" w:rsidRPr="003724C7" w:rsidRDefault="00256686" w:rsidP="00A827F7">
      <w:pPr>
        <w:pStyle w:val="NoSpacing"/>
        <w:jc w:val="both"/>
        <w:rPr>
          <w:rFonts w:ascii="Times New Roman" w:hAnsi="Times New Roman" w:cs="Times New Roman"/>
        </w:rPr>
      </w:pPr>
      <w:r w:rsidRPr="003724C7">
        <w:rPr>
          <w:rFonts w:ascii="Times New Roman" w:hAnsi="Times New Roman" w:cs="Times New Roman"/>
        </w:rPr>
        <w:t xml:space="preserve">Household food waste management faces additional challenges over the hospitality industry. </w:t>
      </w:r>
      <w:r w:rsidR="00A827F7" w:rsidRPr="003724C7">
        <w:rPr>
          <w:rFonts w:ascii="Times New Roman" w:hAnsi="Times New Roman" w:cs="Times New Roman"/>
        </w:rPr>
        <w:t xml:space="preserve">Addressing the </w:t>
      </w:r>
      <w:r w:rsidRPr="003724C7">
        <w:rPr>
          <w:rFonts w:ascii="Times New Roman" w:hAnsi="Times New Roman" w:cs="Times New Roman"/>
        </w:rPr>
        <w:t>complexities</w:t>
      </w:r>
      <w:r w:rsidR="00A827F7" w:rsidRPr="003724C7">
        <w:rPr>
          <w:rFonts w:ascii="Times New Roman" w:hAnsi="Times New Roman" w:cs="Times New Roman"/>
        </w:rPr>
        <w:t xml:space="preserve"> of household food waste management through AI </w:t>
      </w:r>
      <w:r w:rsidRPr="003724C7">
        <w:rPr>
          <w:rFonts w:ascii="Times New Roman" w:hAnsi="Times New Roman" w:cs="Times New Roman"/>
        </w:rPr>
        <w:t xml:space="preserve">requires </w:t>
      </w:r>
      <w:r w:rsidR="00A827F7" w:rsidRPr="003724C7">
        <w:rPr>
          <w:rFonts w:ascii="Times New Roman" w:hAnsi="Times New Roman" w:cs="Times New Roman"/>
        </w:rPr>
        <w:t xml:space="preserve">exploration beyond the </w:t>
      </w:r>
      <w:r w:rsidRPr="003724C7">
        <w:rPr>
          <w:rFonts w:ascii="Times New Roman" w:hAnsi="Times New Roman" w:cs="Times New Roman"/>
        </w:rPr>
        <w:t xml:space="preserve">current </w:t>
      </w:r>
      <w:r w:rsidR="00A827F7" w:rsidRPr="003724C7">
        <w:rPr>
          <w:rFonts w:ascii="Times New Roman" w:hAnsi="Times New Roman" w:cs="Times New Roman"/>
        </w:rPr>
        <w:t>establish</w:t>
      </w:r>
      <w:r w:rsidRPr="003724C7">
        <w:rPr>
          <w:rFonts w:ascii="Times New Roman" w:hAnsi="Times New Roman" w:cs="Times New Roman"/>
        </w:rPr>
        <w:t>ment</w:t>
      </w:r>
      <w:r w:rsidR="00A827F7" w:rsidRPr="003724C7">
        <w:rPr>
          <w:rFonts w:ascii="Times New Roman" w:hAnsi="Times New Roman" w:cs="Times New Roman"/>
        </w:rPr>
        <w:t xml:space="preserve">. </w:t>
      </w:r>
      <w:r w:rsidRPr="003724C7">
        <w:rPr>
          <w:rFonts w:ascii="Times New Roman" w:hAnsi="Times New Roman" w:cs="Times New Roman"/>
        </w:rPr>
        <w:t>I</w:t>
      </w:r>
      <w:r w:rsidR="00A827F7" w:rsidRPr="003724C7">
        <w:rPr>
          <w:rFonts w:ascii="Times New Roman" w:hAnsi="Times New Roman" w:cs="Times New Roman"/>
        </w:rPr>
        <w:t>mplementations and suggested policies</w:t>
      </w:r>
      <w:r w:rsidRPr="003724C7">
        <w:rPr>
          <w:rFonts w:ascii="Times New Roman" w:hAnsi="Times New Roman" w:cs="Times New Roman"/>
        </w:rPr>
        <w:t xml:space="preserve"> should be </w:t>
      </w:r>
      <w:r w:rsidR="00A827F7" w:rsidRPr="003724C7">
        <w:rPr>
          <w:rFonts w:ascii="Times New Roman" w:hAnsi="Times New Roman" w:cs="Times New Roman"/>
        </w:rPr>
        <w:t>consider</w:t>
      </w:r>
      <w:r w:rsidRPr="003724C7">
        <w:rPr>
          <w:rFonts w:ascii="Times New Roman" w:hAnsi="Times New Roman" w:cs="Times New Roman"/>
        </w:rPr>
        <w:t>ed</w:t>
      </w:r>
      <w:r w:rsidR="00A827F7" w:rsidRPr="003724C7">
        <w:rPr>
          <w:rFonts w:ascii="Times New Roman" w:hAnsi="Times New Roman" w:cs="Times New Roman"/>
        </w:rPr>
        <w:t xml:space="preserve">. </w:t>
      </w:r>
      <w:r w:rsidRPr="003724C7">
        <w:rPr>
          <w:rFonts w:ascii="Times New Roman" w:hAnsi="Times New Roman" w:cs="Times New Roman"/>
        </w:rPr>
        <w:t xml:space="preserve">We recommend the </w:t>
      </w:r>
      <w:r w:rsidR="00A827F7" w:rsidRPr="003724C7">
        <w:rPr>
          <w:rFonts w:ascii="Times New Roman" w:hAnsi="Times New Roman" w:cs="Times New Roman"/>
        </w:rPr>
        <w:t xml:space="preserve">following endeavors </w:t>
      </w:r>
      <w:r w:rsidRPr="003724C7">
        <w:rPr>
          <w:rFonts w:ascii="Times New Roman" w:hAnsi="Times New Roman" w:cs="Times New Roman"/>
        </w:rPr>
        <w:t xml:space="preserve">of further investigations </w:t>
      </w:r>
      <w:r w:rsidR="00A827F7" w:rsidRPr="003724C7">
        <w:rPr>
          <w:rFonts w:ascii="Times New Roman" w:hAnsi="Times New Roman" w:cs="Times New Roman"/>
        </w:rPr>
        <w:t>in this domain:</w:t>
      </w:r>
    </w:p>
    <w:p w14:paraId="4E4C01C3" w14:textId="797F856E"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Integration with IoT devices</w:t>
      </w:r>
      <w:r w:rsidR="00130DB6" w:rsidRPr="00130DB6">
        <w:rPr>
          <w:rFonts w:ascii="Times New Roman" w:hAnsi="Times New Roman" w:cs="Times New Roman"/>
          <w:i/>
          <w:iCs/>
        </w:rPr>
        <w:t>:</w:t>
      </w:r>
      <w:r w:rsidRPr="003724C7">
        <w:rPr>
          <w:rFonts w:ascii="Times New Roman" w:hAnsi="Times New Roman" w:cs="Times New Roman"/>
        </w:rPr>
        <w:t xml:space="preserve"> With the advent of the Internet of Things (IoT), there is potential for integrating AI-driven food waste management systems with smart home devices. Such integrations could provide real-time monitoring, prediction, and prevention of food </w:t>
      </w:r>
      <w:r w:rsidR="00256686" w:rsidRPr="003724C7">
        <w:rPr>
          <w:rFonts w:ascii="Times New Roman" w:hAnsi="Times New Roman" w:cs="Times New Roman"/>
        </w:rPr>
        <w:t>waste</w:t>
      </w:r>
      <w:r w:rsidRPr="003724C7">
        <w:rPr>
          <w:rFonts w:ascii="Times New Roman" w:hAnsi="Times New Roman" w:cs="Times New Roman"/>
        </w:rPr>
        <w:t xml:space="preserve"> [36].</w:t>
      </w:r>
    </w:p>
    <w:p w14:paraId="0EC44988" w14:textId="19878EF8"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Behavioral studies</w:t>
      </w:r>
      <w:r w:rsidR="00130DB6" w:rsidRPr="00130DB6">
        <w:rPr>
          <w:rFonts w:ascii="Times New Roman" w:hAnsi="Times New Roman" w:cs="Times New Roman"/>
          <w:i/>
          <w:iCs/>
        </w:rPr>
        <w:t>:</w:t>
      </w:r>
      <w:r w:rsidRPr="003724C7">
        <w:rPr>
          <w:rFonts w:ascii="Times New Roman" w:hAnsi="Times New Roman" w:cs="Times New Roman"/>
        </w:rPr>
        <w:t xml:space="preserve"> To ensure the effectiveness of AI solutions in households, understanding human behaviors and patterns related to food consumption and </w:t>
      </w:r>
      <w:r w:rsidR="00256686" w:rsidRPr="003724C7">
        <w:rPr>
          <w:rFonts w:ascii="Times New Roman" w:hAnsi="Times New Roman" w:cs="Times New Roman"/>
        </w:rPr>
        <w:t>waste</w:t>
      </w:r>
      <w:r w:rsidRPr="003724C7">
        <w:rPr>
          <w:rFonts w:ascii="Times New Roman" w:hAnsi="Times New Roman" w:cs="Times New Roman"/>
        </w:rPr>
        <w:t xml:space="preserve"> is imperative. In-depth behavioral studies could offer insights into user acceptance and the long-term sustainability of AI interventions [37].</w:t>
      </w:r>
    </w:p>
    <w:p w14:paraId="588C2081" w14:textId="45C9AC81"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Ethical Considerations</w:t>
      </w:r>
      <w:r w:rsidR="00130DB6" w:rsidRPr="00130DB6">
        <w:rPr>
          <w:rFonts w:ascii="Times New Roman" w:hAnsi="Times New Roman" w:cs="Times New Roman"/>
          <w:i/>
          <w:iCs/>
        </w:rPr>
        <w:t>:</w:t>
      </w:r>
      <w:r w:rsidRPr="003724C7">
        <w:rPr>
          <w:rFonts w:ascii="Times New Roman" w:hAnsi="Times New Roman" w:cs="Times New Roman"/>
        </w:rPr>
        <w:t xml:space="preserve"> As with any AI application, ethical concerns related to data privacy and security will arise. Future research should evaluate these concerns, especially when collecting and analyzing data from households [38].</w:t>
      </w:r>
    </w:p>
    <w:p w14:paraId="18DE23B5" w14:textId="40904699"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Collaborative frameworks</w:t>
      </w:r>
      <w:r w:rsidR="00130DB6" w:rsidRPr="00130DB6">
        <w:rPr>
          <w:rFonts w:ascii="Times New Roman" w:hAnsi="Times New Roman" w:cs="Times New Roman"/>
          <w:i/>
          <w:iCs/>
        </w:rPr>
        <w:t>:</w:t>
      </w:r>
      <w:r w:rsidRPr="003724C7">
        <w:rPr>
          <w:rFonts w:ascii="Times New Roman" w:hAnsi="Times New Roman" w:cs="Times New Roman"/>
        </w:rPr>
        <w:t xml:space="preserve"> Partnerships between AI developers, waste management organizations, and government bodies can foster holistic solutions. Future work should focus on collaborative frameworks that accelerate innovation while ensuring widespread adoption [39].</w:t>
      </w:r>
    </w:p>
    <w:p w14:paraId="08980326" w14:textId="3367DB41"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Economic Impact Studies</w:t>
      </w:r>
      <w:r w:rsidR="00130DB6" w:rsidRPr="00130DB6">
        <w:rPr>
          <w:rFonts w:ascii="Times New Roman" w:hAnsi="Times New Roman" w:cs="Times New Roman"/>
          <w:i/>
          <w:iCs/>
        </w:rPr>
        <w:t>:</w:t>
      </w:r>
      <w:r w:rsidRPr="003724C7">
        <w:rPr>
          <w:rFonts w:ascii="Times New Roman" w:hAnsi="Times New Roman" w:cs="Times New Roman"/>
        </w:rPr>
        <w:t xml:space="preserve"> Understanding the potential economic benefits and challenges associated with the adoption of AI in household food waste management is critical. Comprehensive economic analyses would aid in policy formulation and stakeholder buy-in [40].</w:t>
      </w:r>
    </w:p>
    <w:p w14:paraId="6127D568" w14:textId="3B3BFEB6"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Customization and Scalability</w:t>
      </w:r>
      <w:r w:rsidR="00130DB6" w:rsidRPr="00130DB6">
        <w:rPr>
          <w:rFonts w:ascii="Times New Roman" w:hAnsi="Times New Roman" w:cs="Times New Roman"/>
          <w:i/>
          <w:iCs/>
        </w:rPr>
        <w:t>:</w:t>
      </w:r>
      <w:r w:rsidRPr="003724C7">
        <w:rPr>
          <w:rFonts w:ascii="Times New Roman" w:hAnsi="Times New Roman" w:cs="Times New Roman"/>
        </w:rPr>
        <w:t xml:space="preserve"> AI solutions need to be both adaptable to individual household needs and scalable for broader implementation. Future studies should investigate techniques for efficient customization and deployment at varying scales, from individual residences to entire communities [41].</w:t>
      </w:r>
    </w:p>
    <w:p w14:paraId="4A0403B7" w14:textId="389B20BC" w:rsidR="00A827F7" w:rsidRPr="003724C7" w:rsidRDefault="00A827F7" w:rsidP="00256686">
      <w:pPr>
        <w:pStyle w:val="NoSpacing"/>
        <w:numPr>
          <w:ilvl w:val="0"/>
          <w:numId w:val="13"/>
        </w:numPr>
        <w:jc w:val="both"/>
        <w:rPr>
          <w:rFonts w:ascii="Times New Roman" w:hAnsi="Times New Roman" w:cs="Times New Roman"/>
        </w:rPr>
      </w:pPr>
      <w:r w:rsidRPr="00130DB6">
        <w:rPr>
          <w:rFonts w:ascii="Times New Roman" w:hAnsi="Times New Roman" w:cs="Times New Roman"/>
          <w:i/>
          <w:iCs/>
        </w:rPr>
        <w:t>Long-term sustainability</w:t>
      </w:r>
      <w:r w:rsidR="00130DB6" w:rsidRPr="00130DB6">
        <w:rPr>
          <w:rFonts w:ascii="Times New Roman" w:hAnsi="Times New Roman" w:cs="Times New Roman"/>
          <w:i/>
          <w:iCs/>
        </w:rPr>
        <w:t>:</w:t>
      </w:r>
      <w:r w:rsidRPr="003724C7">
        <w:rPr>
          <w:rFonts w:ascii="Times New Roman" w:hAnsi="Times New Roman" w:cs="Times New Roman"/>
        </w:rPr>
        <w:t xml:space="preserve"> While the initial results of AI-driven interventions might be promising, the long-term sustainability and adaptability of these solutions in a constantly evolving tech landscape need examination. Continuous performance evaluation and system upgrades should be a priority [42].</w:t>
      </w:r>
    </w:p>
    <w:p w14:paraId="6333DB0F" w14:textId="56A9A77E" w:rsidR="00A827F7" w:rsidRPr="00130DB6" w:rsidRDefault="00A827F7" w:rsidP="00A827F7">
      <w:pPr>
        <w:pStyle w:val="NoSpacing"/>
        <w:numPr>
          <w:ilvl w:val="0"/>
          <w:numId w:val="13"/>
        </w:numPr>
        <w:jc w:val="both"/>
        <w:rPr>
          <w:rFonts w:ascii="Times New Roman" w:hAnsi="Times New Roman" w:cs="Times New Roman"/>
        </w:rPr>
      </w:pPr>
      <w:r w:rsidRPr="00130DB6">
        <w:rPr>
          <w:rFonts w:ascii="Times New Roman" w:hAnsi="Times New Roman" w:cs="Times New Roman"/>
          <w:i/>
          <w:iCs/>
        </w:rPr>
        <w:t>Educational Initiatives</w:t>
      </w:r>
      <w:r w:rsidR="00130DB6" w:rsidRPr="00130DB6">
        <w:rPr>
          <w:rFonts w:ascii="Times New Roman" w:hAnsi="Times New Roman" w:cs="Times New Roman"/>
          <w:i/>
          <w:iCs/>
        </w:rPr>
        <w:t>:</w:t>
      </w:r>
      <w:r w:rsidRPr="003724C7">
        <w:rPr>
          <w:rFonts w:ascii="Times New Roman" w:hAnsi="Times New Roman" w:cs="Times New Roman"/>
        </w:rPr>
        <w:t xml:space="preserve"> Exploring how educational programs can be augmented with AI to improve awareness and understanding of food waste management among households can offer significant benefits. Research into the integration of AI into educational curricula, especially for younger generations, could be a step towards a more conscious future [43].</w:t>
      </w:r>
    </w:p>
    <w:p w14:paraId="5767AA63" w14:textId="7DD80C4B" w:rsidR="00A827F7" w:rsidRPr="003724C7" w:rsidRDefault="00256686" w:rsidP="00130DB6">
      <w:pPr>
        <w:pStyle w:val="NoSpacing"/>
        <w:ind w:firstLine="360"/>
        <w:jc w:val="both"/>
        <w:rPr>
          <w:rFonts w:ascii="Times New Roman" w:hAnsi="Times New Roman" w:cs="Times New Roman"/>
        </w:rPr>
      </w:pPr>
      <w:r w:rsidRPr="003724C7">
        <w:rPr>
          <w:rFonts w:ascii="Times New Roman" w:hAnsi="Times New Roman" w:cs="Times New Roman"/>
        </w:rPr>
        <w:t>Utilizing</w:t>
      </w:r>
      <w:r w:rsidR="00A827F7" w:rsidRPr="003724C7">
        <w:rPr>
          <w:rFonts w:ascii="Times New Roman" w:hAnsi="Times New Roman" w:cs="Times New Roman"/>
        </w:rPr>
        <w:t xml:space="preserve"> AI </w:t>
      </w:r>
      <w:r w:rsidRPr="003724C7">
        <w:rPr>
          <w:rFonts w:ascii="Times New Roman" w:hAnsi="Times New Roman" w:cs="Times New Roman"/>
        </w:rPr>
        <w:t xml:space="preserve">for </w:t>
      </w:r>
      <w:r w:rsidR="00A827F7" w:rsidRPr="003724C7">
        <w:rPr>
          <w:rFonts w:ascii="Times New Roman" w:hAnsi="Times New Roman" w:cs="Times New Roman"/>
        </w:rPr>
        <w:t xml:space="preserve">food waste management in household settings presents a rich avenue for future research and innovation. While this paper provides a foundational understanding and a roadmap for potential applications, it is the evolution of technology, policy, and societal attitudes that will </w:t>
      </w:r>
      <w:r w:rsidRPr="003724C7">
        <w:rPr>
          <w:rFonts w:ascii="Times New Roman" w:hAnsi="Times New Roman" w:cs="Times New Roman"/>
        </w:rPr>
        <w:t xml:space="preserve">likely </w:t>
      </w:r>
      <w:r w:rsidR="00A827F7" w:rsidRPr="003724C7">
        <w:rPr>
          <w:rFonts w:ascii="Times New Roman" w:hAnsi="Times New Roman" w:cs="Times New Roman"/>
        </w:rPr>
        <w:t>determine the trajectory of this promising domain.</w:t>
      </w:r>
    </w:p>
    <w:p w14:paraId="30B88EF6" w14:textId="77777777" w:rsidR="00A827F7" w:rsidRPr="003724C7" w:rsidRDefault="00A827F7" w:rsidP="00F92D79">
      <w:pPr>
        <w:pStyle w:val="NoSpacing"/>
        <w:rPr>
          <w:rFonts w:ascii="Times New Roman" w:hAnsi="Times New Roman" w:cs="Times New Roman"/>
        </w:rPr>
      </w:pPr>
    </w:p>
    <w:p w14:paraId="2E65A1EF" w14:textId="0E5FE5EB" w:rsidR="00F92D79" w:rsidRPr="003724C7" w:rsidRDefault="00A827F7" w:rsidP="00F92D79">
      <w:pPr>
        <w:pStyle w:val="NoSpacing"/>
        <w:rPr>
          <w:rFonts w:ascii="Times New Roman" w:hAnsi="Times New Roman" w:cs="Times New Roman"/>
          <w:b/>
          <w:bCs/>
        </w:rPr>
      </w:pPr>
      <w:r w:rsidRPr="003724C7">
        <w:rPr>
          <w:rFonts w:ascii="Times New Roman" w:hAnsi="Times New Roman" w:cs="Times New Roman"/>
          <w:b/>
          <w:bCs/>
        </w:rPr>
        <w:t>9</w:t>
      </w:r>
      <w:r w:rsidR="00F92D79" w:rsidRPr="003724C7">
        <w:rPr>
          <w:rFonts w:ascii="Times New Roman" w:hAnsi="Times New Roman" w:cs="Times New Roman"/>
          <w:b/>
          <w:bCs/>
        </w:rPr>
        <w:t>. Conclusion</w:t>
      </w:r>
    </w:p>
    <w:p w14:paraId="0C022711" w14:textId="77777777" w:rsidR="00F92D79" w:rsidRPr="003724C7" w:rsidRDefault="00F92D79" w:rsidP="00F92D79">
      <w:pPr>
        <w:pStyle w:val="NoSpacing"/>
        <w:rPr>
          <w:rFonts w:ascii="Times New Roman" w:hAnsi="Times New Roman" w:cs="Times New Roman"/>
        </w:rPr>
      </w:pPr>
    </w:p>
    <w:p w14:paraId="6B03B7B3" w14:textId="17A63262" w:rsidR="009A2C7D" w:rsidRDefault="00F92D79" w:rsidP="000B6605">
      <w:pPr>
        <w:pStyle w:val="NoSpacing"/>
        <w:jc w:val="both"/>
        <w:rPr>
          <w:rFonts w:ascii="Times New Roman" w:hAnsi="Times New Roman" w:cs="Times New Roman"/>
        </w:rPr>
      </w:pPr>
      <w:r w:rsidRPr="003724C7">
        <w:rPr>
          <w:rFonts w:ascii="Times New Roman" w:hAnsi="Times New Roman" w:cs="Times New Roman"/>
        </w:rPr>
        <w:lastRenderedPageBreak/>
        <w:t xml:space="preserve">The pressing challenges of food </w:t>
      </w:r>
      <w:r w:rsidR="00256686" w:rsidRPr="003724C7">
        <w:rPr>
          <w:rFonts w:ascii="Times New Roman" w:hAnsi="Times New Roman" w:cs="Times New Roman"/>
        </w:rPr>
        <w:t>waste</w:t>
      </w:r>
      <w:r w:rsidRPr="003724C7">
        <w:rPr>
          <w:rFonts w:ascii="Times New Roman" w:hAnsi="Times New Roman" w:cs="Times New Roman"/>
        </w:rPr>
        <w:t xml:space="preserve">, with far-reaching environmental, economic, and social implications, necessitate the adoption of innovative strategies for mitigation. Through the exploration of AI technologies initially designed for and applied within the hospitality sector, the possibility of a transformative application in household settings emerges distinctly. </w:t>
      </w:r>
      <w:r w:rsidR="00AF22ED" w:rsidRPr="003724C7">
        <w:rPr>
          <w:rFonts w:ascii="Times New Roman" w:hAnsi="Times New Roman" w:cs="Times New Roman"/>
        </w:rPr>
        <w:t>There is now the convergence</w:t>
      </w:r>
      <w:r w:rsidRPr="003724C7">
        <w:rPr>
          <w:rFonts w:ascii="Times New Roman" w:hAnsi="Times New Roman" w:cs="Times New Roman"/>
        </w:rPr>
        <w:t xml:space="preserve"> of advancements in AI, increasing digital connectivity, and a greater societal </w:t>
      </w:r>
      <w:r w:rsidRPr="00F92D79">
        <w:rPr>
          <w:rFonts w:ascii="Times New Roman" w:hAnsi="Times New Roman" w:cs="Times New Roman"/>
        </w:rPr>
        <w:t>emphasis on sustainability.</w:t>
      </w:r>
      <w:r w:rsidR="000B6605">
        <w:rPr>
          <w:rFonts w:ascii="Times New Roman" w:hAnsi="Times New Roman" w:cs="Times New Roman"/>
        </w:rPr>
        <w:t xml:space="preserve"> </w:t>
      </w:r>
      <w:r w:rsidRPr="00F92D79">
        <w:rPr>
          <w:rFonts w:ascii="Times New Roman" w:hAnsi="Times New Roman" w:cs="Times New Roman"/>
        </w:rPr>
        <w:t>Household food waste management can benefit considerably from the lessons learned in the hospitality industry. The proposed standardizations, economic incentives, public awareness campaigns, and collaboration with tech providers form a holistic framework, allowing us to leverage AI</w:t>
      </w:r>
      <w:r w:rsidR="008E0343">
        <w:rPr>
          <w:rFonts w:ascii="Times New Roman" w:hAnsi="Times New Roman" w:cs="Times New Roman"/>
        </w:rPr>
        <w:t>’</w:t>
      </w:r>
      <w:r w:rsidRPr="00F92D79">
        <w:rPr>
          <w:rFonts w:ascii="Times New Roman" w:hAnsi="Times New Roman" w:cs="Times New Roman"/>
        </w:rPr>
        <w:t xml:space="preserve">s potential for creating a sustainable and waste-conscious society. In synthesizing the discussed approaches and policy recommendations, it becomes evident that while technology provides the tools, the real change will stem from an integrated approach involving </w:t>
      </w:r>
      <w:proofErr w:type="gramStart"/>
      <w:r w:rsidRPr="00F92D79">
        <w:rPr>
          <w:rFonts w:ascii="Times New Roman" w:hAnsi="Times New Roman" w:cs="Times New Roman"/>
        </w:rPr>
        <w:t>policy-makers</w:t>
      </w:r>
      <w:proofErr w:type="gramEnd"/>
      <w:r w:rsidRPr="00F92D79">
        <w:rPr>
          <w:rFonts w:ascii="Times New Roman" w:hAnsi="Times New Roman" w:cs="Times New Roman"/>
        </w:rPr>
        <w:t xml:space="preserve">, industry stakeholders, and the general public. The future of food waste management is not just about reducing </w:t>
      </w:r>
      <w:r w:rsidR="00256686">
        <w:rPr>
          <w:rFonts w:ascii="Times New Roman" w:hAnsi="Times New Roman" w:cs="Times New Roman"/>
        </w:rPr>
        <w:t>waste</w:t>
      </w:r>
      <w:r w:rsidRPr="00F92D79">
        <w:rPr>
          <w:rFonts w:ascii="Times New Roman" w:hAnsi="Times New Roman" w:cs="Times New Roman"/>
        </w:rPr>
        <w:t xml:space="preserve"> but about reimagining our relationship with food and resources, emphasizing efficiency, sustainability, and shared responsibility.</w:t>
      </w:r>
      <w:r w:rsidR="000B6605">
        <w:rPr>
          <w:rFonts w:ascii="Times New Roman" w:hAnsi="Times New Roman" w:cs="Times New Roman"/>
        </w:rPr>
        <w:t xml:space="preserve"> </w:t>
      </w:r>
      <w:r w:rsidR="00AF22ED">
        <w:rPr>
          <w:rFonts w:ascii="Times New Roman" w:hAnsi="Times New Roman" w:cs="Times New Roman"/>
        </w:rPr>
        <w:t>W</w:t>
      </w:r>
      <w:r w:rsidRPr="00F92D79">
        <w:rPr>
          <w:rFonts w:ascii="Times New Roman" w:hAnsi="Times New Roman" w:cs="Times New Roman"/>
        </w:rPr>
        <w:t>hile challenges persist, the roadmap ahead</w:t>
      </w:r>
      <w:r w:rsidR="00AF22ED">
        <w:rPr>
          <w:rFonts w:ascii="Times New Roman" w:hAnsi="Times New Roman" w:cs="Times New Roman"/>
        </w:rPr>
        <w:t xml:space="preserve"> of </w:t>
      </w:r>
      <w:r w:rsidRPr="00F92D79">
        <w:rPr>
          <w:rFonts w:ascii="Times New Roman" w:hAnsi="Times New Roman" w:cs="Times New Roman"/>
        </w:rPr>
        <w:t xml:space="preserve">AI-driven innovations and guided by informed policies, is </w:t>
      </w:r>
      <w:r w:rsidR="00AF22ED">
        <w:rPr>
          <w:rFonts w:ascii="Times New Roman" w:hAnsi="Times New Roman" w:cs="Times New Roman"/>
        </w:rPr>
        <w:t xml:space="preserve">quite </w:t>
      </w:r>
      <w:r w:rsidRPr="00F92D79">
        <w:rPr>
          <w:rFonts w:ascii="Times New Roman" w:hAnsi="Times New Roman" w:cs="Times New Roman"/>
        </w:rPr>
        <w:t>promising</w:t>
      </w:r>
      <w:r w:rsidR="00AF22ED">
        <w:rPr>
          <w:rFonts w:ascii="Times New Roman" w:hAnsi="Times New Roman" w:cs="Times New Roman"/>
        </w:rPr>
        <w:t xml:space="preserve"> for </w:t>
      </w:r>
      <w:r w:rsidRPr="00F92D79">
        <w:rPr>
          <w:rFonts w:ascii="Times New Roman" w:hAnsi="Times New Roman" w:cs="Times New Roman"/>
        </w:rPr>
        <w:t>pav</w:t>
      </w:r>
      <w:r w:rsidR="00AF22ED">
        <w:rPr>
          <w:rFonts w:ascii="Times New Roman" w:hAnsi="Times New Roman" w:cs="Times New Roman"/>
        </w:rPr>
        <w:t>ing</w:t>
      </w:r>
      <w:r w:rsidRPr="00F92D79">
        <w:rPr>
          <w:rFonts w:ascii="Times New Roman" w:hAnsi="Times New Roman" w:cs="Times New Roman"/>
        </w:rPr>
        <w:t xml:space="preserve"> the way for not just a reduction in food </w:t>
      </w:r>
      <w:r w:rsidR="00256686">
        <w:rPr>
          <w:rFonts w:ascii="Times New Roman" w:hAnsi="Times New Roman" w:cs="Times New Roman"/>
        </w:rPr>
        <w:t>waste</w:t>
      </w:r>
      <w:r w:rsidRPr="00F92D79">
        <w:rPr>
          <w:rFonts w:ascii="Times New Roman" w:hAnsi="Times New Roman" w:cs="Times New Roman"/>
        </w:rPr>
        <w:t xml:space="preserve"> at the household level but a more sustainable and conscious global community.</w:t>
      </w:r>
    </w:p>
    <w:p w14:paraId="6CE716E4" w14:textId="77777777" w:rsidR="00F92D79" w:rsidRPr="009A2C7D" w:rsidRDefault="00F92D79" w:rsidP="00F92D79">
      <w:pPr>
        <w:pStyle w:val="NoSpacing"/>
        <w:rPr>
          <w:rFonts w:ascii="Times New Roman" w:hAnsi="Times New Roman" w:cs="Times New Roman"/>
        </w:rPr>
      </w:pPr>
    </w:p>
    <w:p w14:paraId="2BEB746B" w14:textId="77777777" w:rsidR="000B6605" w:rsidRDefault="009A2C7D" w:rsidP="009A2C7D">
      <w:pPr>
        <w:pStyle w:val="NoSpacing"/>
        <w:rPr>
          <w:rFonts w:ascii="Times New Roman" w:hAnsi="Times New Roman" w:cs="Times New Roman"/>
          <w:b/>
          <w:bCs/>
        </w:rPr>
      </w:pPr>
      <w:r w:rsidRPr="000B6605">
        <w:rPr>
          <w:rFonts w:ascii="Times New Roman" w:hAnsi="Times New Roman" w:cs="Times New Roman"/>
          <w:b/>
          <w:bCs/>
        </w:rPr>
        <w:t>10. Acknowledgments</w:t>
      </w:r>
    </w:p>
    <w:p w14:paraId="11EE0F2A" w14:textId="77777777" w:rsidR="00F91F26" w:rsidRPr="00F91F26" w:rsidRDefault="00F91F26" w:rsidP="00F91F26">
      <w:pPr>
        <w:pStyle w:val="NoSpacing"/>
        <w:rPr>
          <w:rFonts w:ascii="Times New Roman" w:hAnsi="Times New Roman" w:cs="Times New Roman"/>
        </w:rPr>
      </w:pPr>
    </w:p>
    <w:p w14:paraId="140E8FF8" w14:textId="4CA3431D" w:rsidR="000B6605" w:rsidRDefault="00F91F26" w:rsidP="000B6605">
      <w:pPr>
        <w:pStyle w:val="NoSpacing"/>
        <w:jc w:val="both"/>
        <w:rPr>
          <w:rFonts w:ascii="Times New Roman" w:hAnsi="Times New Roman" w:cs="Times New Roman"/>
        </w:rPr>
      </w:pPr>
      <w:r w:rsidRPr="00F91F26">
        <w:rPr>
          <w:rFonts w:ascii="Times New Roman" w:hAnsi="Times New Roman" w:cs="Times New Roman"/>
        </w:rPr>
        <w:t xml:space="preserve">The authors would like to extend their heartfelt gratitude to the Foundation for Food &amp; Agriculture Research (FFAR) for their generous funding and unwavering support throughout the course of this research. </w:t>
      </w:r>
      <w:r w:rsidR="000B6605">
        <w:rPr>
          <w:rFonts w:ascii="Times New Roman" w:hAnsi="Times New Roman" w:cs="Times New Roman"/>
        </w:rPr>
        <w:t xml:space="preserve">We also would like to </w:t>
      </w:r>
      <w:r w:rsidR="000B6605" w:rsidRPr="000B6605">
        <w:rPr>
          <w:rFonts w:ascii="Times New Roman" w:hAnsi="Times New Roman" w:cs="Times New Roman"/>
        </w:rPr>
        <w:t xml:space="preserve">extend </w:t>
      </w:r>
      <w:r w:rsidR="00256686" w:rsidRPr="000B6605">
        <w:rPr>
          <w:rFonts w:ascii="Times New Roman" w:hAnsi="Times New Roman" w:cs="Times New Roman"/>
        </w:rPr>
        <w:t>our</w:t>
      </w:r>
      <w:r w:rsidR="000B6605" w:rsidRPr="000B6605">
        <w:rPr>
          <w:rFonts w:ascii="Times New Roman" w:hAnsi="Times New Roman" w:cs="Times New Roman"/>
        </w:rPr>
        <w:t xml:space="preserve"> sincere gratitude to Benno of </w:t>
      </w:r>
      <w:proofErr w:type="spellStart"/>
      <w:r w:rsidR="000B6605" w:rsidRPr="000B6605">
        <w:rPr>
          <w:rFonts w:ascii="Times New Roman" w:hAnsi="Times New Roman" w:cs="Times New Roman"/>
        </w:rPr>
        <w:t>Kitro</w:t>
      </w:r>
      <w:proofErr w:type="spellEnd"/>
      <w:r w:rsidR="000B6605" w:rsidRPr="000B6605">
        <w:rPr>
          <w:rFonts w:ascii="Times New Roman" w:hAnsi="Times New Roman" w:cs="Times New Roman"/>
        </w:rPr>
        <w:t xml:space="preserve"> and Gina of Winnow for their invaluable insights and contributions to this study. Their expertise and pioneering work in the field of AI-driven food waste management greatly enriched our understanding and shaped the direction of this research. </w:t>
      </w:r>
    </w:p>
    <w:p w14:paraId="12AAA73E" w14:textId="77777777" w:rsidR="000B6605" w:rsidRDefault="000B6605" w:rsidP="000B6605">
      <w:pPr>
        <w:pStyle w:val="NoSpacing"/>
        <w:jc w:val="both"/>
        <w:rPr>
          <w:rFonts w:ascii="Times New Roman" w:hAnsi="Times New Roman" w:cs="Times New Roman"/>
        </w:rPr>
      </w:pPr>
    </w:p>
    <w:p w14:paraId="06B88367" w14:textId="7F50E647" w:rsidR="009A2C7D" w:rsidRPr="000B6605" w:rsidRDefault="009A2C7D" w:rsidP="009A2C7D">
      <w:pPr>
        <w:pStyle w:val="NoSpacing"/>
        <w:rPr>
          <w:rFonts w:ascii="Times New Roman" w:hAnsi="Times New Roman" w:cs="Times New Roman"/>
          <w:b/>
          <w:bCs/>
        </w:rPr>
      </w:pPr>
      <w:r w:rsidRPr="000B6605">
        <w:rPr>
          <w:rFonts w:ascii="Times New Roman" w:hAnsi="Times New Roman" w:cs="Times New Roman"/>
          <w:b/>
          <w:bCs/>
        </w:rPr>
        <w:t>References</w:t>
      </w:r>
    </w:p>
    <w:p w14:paraId="42175DB1" w14:textId="77777777" w:rsidR="00BA215D" w:rsidRPr="00BA215D" w:rsidRDefault="00BA215D" w:rsidP="00BA215D">
      <w:pPr>
        <w:pStyle w:val="NoSpacing"/>
        <w:rPr>
          <w:rFonts w:ascii="Times New Roman" w:hAnsi="Times New Roman" w:cs="Times New Roman"/>
          <w:sz w:val="18"/>
          <w:szCs w:val="18"/>
        </w:rPr>
      </w:pPr>
    </w:p>
    <w:p w14:paraId="15722146" w14:textId="5BB3875C" w:rsidR="00BA215D" w:rsidRPr="00417D7A"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 </w:t>
      </w:r>
      <w:r w:rsidR="00486A70">
        <w:rPr>
          <w:rFonts w:ascii="Times New Roman" w:hAnsi="Times New Roman" w:cs="Times New Roman"/>
          <w:sz w:val="18"/>
          <w:szCs w:val="18"/>
        </w:rPr>
        <w:tab/>
      </w:r>
      <w:r w:rsidR="003724C7" w:rsidRPr="00417D7A">
        <w:rPr>
          <w:rFonts w:ascii="Times New Roman" w:hAnsi="Times New Roman" w:cs="Times New Roman"/>
          <w:sz w:val="18"/>
          <w:szCs w:val="18"/>
        </w:rPr>
        <w:t>Food and Agriculture Organization</w:t>
      </w:r>
      <w:r w:rsidRPr="00417D7A">
        <w:rPr>
          <w:rFonts w:ascii="Times New Roman" w:hAnsi="Times New Roman" w:cs="Times New Roman"/>
          <w:sz w:val="18"/>
          <w:szCs w:val="18"/>
        </w:rPr>
        <w:t xml:space="preserve">,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Global food losses and food waste – Extent, causes and prevention,</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Rome, 2011.</w:t>
      </w:r>
      <w:r w:rsidR="003724C7" w:rsidRPr="00417D7A">
        <w:rPr>
          <w:rFonts w:ascii="Times New Roman" w:hAnsi="Times New Roman" w:cs="Times New Roman"/>
          <w:sz w:val="18"/>
          <w:szCs w:val="18"/>
        </w:rPr>
        <w:t xml:space="preserve"> </w:t>
      </w:r>
      <w:hyperlink r:id="rId15" w:history="1">
        <w:r w:rsidR="00486A70" w:rsidRPr="00417D7A">
          <w:rPr>
            <w:rStyle w:val="Hyperlink"/>
            <w:rFonts w:ascii="Times New Roman" w:hAnsi="Times New Roman" w:cs="Times New Roman"/>
            <w:sz w:val="18"/>
            <w:szCs w:val="18"/>
          </w:rPr>
          <w:t>https://www.fao.org/3/i2697e/i2697e.pdf</w:t>
        </w:r>
      </w:hyperlink>
      <w:r w:rsidR="00486A70" w:rsidRPr="00417D7A">
        <w:rPr>
          <w:rFonts w:ascii="Times New Roman" w:hAnsi="Times New Roman" w:cs="Times New Roman"/>
          <w:sz w:val="18"/>
          <w:szCs w:val="18"/>
        </w:rPr>
        <w:t xml:space="preserve"> </w:t>
      </w:r>
    </w:p>
    <w:p w14:paraId="56734954" w14:textId="67C94A20"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 </w:t>
      </w:r>
      <w:r w:rsidR="00486A70" w:rsidRPr="00417D7A">
        <w:rPr>
          <w:rFonts w:ascii="Times New Roman" w:hAnsi="Times New Roman" w:cs="Times New Roman"/>
          <w:sz w:val="18"/>
          <w:szCs w:val="18"/>
        </w:rPr>
        <w:tab/>
      </w:r>
      <w:r w:rsidRPr="00417D7A">
        <w:rPr>
          <w:rFonts w:ascii="Times New Roman" w:hAnsi="Times New Roman" w:cs="Times New Roman"/>
          <w:sz w:val="18"/>
          <w:szCs w:val="18"/>
        </w:rPr>
        <w:t xml:space="preserve">J. Bogner, M. </w:t>
      </w:r>
      <w:proofErr w:type="spellStart"/>
      <w:r w:rsidRPr="00417D7A">
        <w:rPr>
          <w:rFonts w:ascii="Times New Roman" w:hAnsi="Times New Roman" w:cs="Times New Roman"/>
          <w:sz w:val="18"/>
          <w:szCs w:val="18"/>
        </w:rPr>
        <w:t>Abdelrafie</w:t>
      </w:r>
      <w:proofErr w:type="spellEnd"/>
      <w:r w:rsidRPr="00417D7A">
        <w:rPr>
          <w:rFonts w:ascii="Times New Roman" w:hAnsi="Times New Roman" w:cs="Times New Roman"/>
          <w:sz w:val="18"/>
          <w:szCs w:val="18"/>
        </w:rPr>
        <w:t xml:space="preserve"> Ahmed, C. Diaz, et al.,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Waste Management,</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in Climate Change 2007: Mitigation. Contribution of Working Group III to the Fourth Assessment Report of the Intergovernmental Panel on Climate Change, 2007.</w:t>
      </w:r>
      <w:r w:rsidR="00486A70" w:rsidRPr="00417D7A">
        <w:rPr>
          <w:rFonts w:ascii="Times New Roman" w:hAnsi="Times New Roman" w:cs="Times New Roman"/>
          <w:sz w:val="18"/>
          <w:szCs w:val="18"/>
        </w:rPr>
        <w:t xml:space="preserve"> </w:t>
      </w:r>
      <w:hyperlink r:id="rId16" w:history="1">
        <w:r w:rsidR="00486A70" w:rsidRPr="00417D7A">
          <w:rPr>
            <w:rStyle w:val="Hyperlink"/>
            <w:rFonts w:ascii="Times New Roman" w:hAnsi="Times New Roman" w:cs="Times New Roman"/>
            <w:sz w:val="18"/>
            <w:szCs w:val="18"/>
          </w:rPr>
          <w:t>https://archive.ipcc.ch/publications_and_data/ar4/wg3/en/ch10.html</w:t>
        </w:r>
      </w:hyperlink>
      <w:r w:rsidR="00486A70" w:rsidRPr="00417D7A">
        <w:rPr>
          <w:rFonts w:ascii="Times New Roman" w:hAnsi="Times New Roman" w:cs="Times New Roman"/>
          <w:sz w:val="18"/>
          <w:szCs w:val="18"/>
        </w:rPr>
        <w:t xml:space="preserve"> </w:t>
      </w:r>
    </w:p>
    <w:p w14:paraId="1FD0FF9F" w14:textId="4E98E0DF"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 </w:t>
      </w:r>
      <w:r w:rsidR="00486A70" w:rsidRPr="00417D7A">
        <w:rPr>
          <w:rFonts w:ascii="Times New Roman" w:hAnsi="Times New Roman" w:cs="Times New Roman"/>
          <w:sz w:val="18"/>
          <w:szCs w:val="18"/>
        </w:rPr>
        <w:tab/>
      </w:r>
      <w:r w:rsidRPr="00417D7A">
        <w:rPr>
          <w:rFonts w:ascii="Times New Roman" w:hAnsi="Times New Roman" w:cs="Times New Roman"/>
          <w:sz w:val="18"/>
          <w:szCs w:val="18"/>
        </w:rPr>
        <w:t xml:space="preserve">M. </w:t>
      </w:r>
      <w:proofErr w:type="spellStart"/>
      <w:r w:rsidRPr="00417D7A">
        <w:rPr>
          <w:rFonts w:ascii="Times New Roman" w:hAnsi="Times New Roman" w:cs="Times New Roman"/>
          <w:sz w:val="18"/>
          <w:szCs w:val="18"/>
        </w:rPr>
        <w:t>Kummu</w:t>
      </w:r>
      <w:proofErr w:type="spellEnd"/>
      <w:r w:rsidRPr="00417D7A">
        <w:rPr>
          <w:rFonts w:ascii="Times New Roman" w:hAnsi="Times New Roman" w:cs="Times New Roman"/>
          <w:sz w:val="18"/>
          <w:szCs w:val="18"/>
        </w:rPr>
        <w:t xml:space="preserve">, H. de Moel, M. Porkka, et al.,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Lost food, wasted resources: Global food supply chain losses and their impacts on freshwater, cropland, and </w:t>
      </w:r>
      <w:proofErr w:type="spellStart"/>
      <w:r w:rsidRPr="00417D7A">
        <w:rPr>
          <w:rFonts w:ascii="Times New Roman" w:hAnsi="Times New Roman" w:cs="Times New Roman"/>
          <w:sz w:val="18"/>
          <w:szCs w:val="18"/>
        </w:rPr>
        <w:t>fertiliser</w:t>
      </w:r>
      <w:proofErr w:type="spellEnd"/>
      <w:r w:rsidRPr="00417D7A">
        <w:rPr>
          <w:rFonts w:ascii="Times New Roman" w:hAnsi="Times New Roman" w:cs="Times New Roman"/>
          <w:sz w:val="18"/>
          <w:szCs w:val="18"/>
        </w:rPr>
        <w:t xml:space="preserve"> use,</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Science of the Total Environment, vol. 438, pp. 477-489, 2012.</w:t>
      </w:r>
      <w:r w:rsidR="00486A70" w:rsidRPr="00417D7A">
        <w:rPr>
          <w:rFonts w:ascii="Times New Roman" w:hAnsi="Times New Roman" w:cs="Times New Roman"/>
          <w:sz w:val="18"/>
          <w:szCs w:val="18"/>
        </w:rPr>
        <w:t xml:space="preserve"> </w:t>
      </w:r>
      <w:hyperlink r:id="rId17" w:history="1">
        <w:r w:rsidR="00486A70" w:rsidRPr="00417D7A">
          <w:rPr>
            <w:rStyle w:val="Hyperlink"/>
            <w:rFonts w:ascii="Times New Roman" w:hAnsi="Times New Roman" w:cs="Times New Roman"/>
            <w:sz w:val="18"/>
            <w:szCs w:val="18"/>
          </w:rPr>
          <w:t>https://www.sciencedirect.com/science/article/pii/S0048969712011862</w:t>
        </w:r>
      </w:hyperlink>
      <w:r w:rsidR="00486A70" w:rsidRPr="00417D7A">
        <w:rPr>
          <w:rFonts w:ascii="Times New Roman" w:hAnsi="Times New Roman" w:cs="Times New Roman"/>
          <w:sz w:val="18"/>
          <w:szCs w:val="18"/>
        </w:rPr>
        <w:t xml:space="preserve"> </w:t>
      </w:r>
    </w:p>
    <w:p w14:paraId="2FEB4404" w14:textId="36058717"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[4]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R. Engström and A. Carlsson-Kanyama,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Food losses in food service institutions: Examples from Sweden,</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Food Policy, vol. 29, no. 3, pp. 203-213, 2004.</w:t>
      </w:r>
      <w:r w:rsidR="00581EFD" w:rsidRPr="00417D7A">
        <w:rPr>
          <w:rFonts w:ascii="Times New Roman" w:hAnsi="Times New Roman" w:cs="Times New Roman"/>
          <w:sz w:val="18"/>
          <w:szCs w:val="18"/>
        </w:rPr>
        <w:t xml:space="preserve"> </w:t>
      </w:r>
      <w:hyperlink r:id="rId18" w:history="1">
        <w:r w:rsidR="00581EFD" w:rsidRPr="00417D7A">
          <w:rPr>
            <w:rStyle w:val="Hyperlink"/>
            <w:rFonts w:ascii="Times New Roman" w:hAnsi="Times New Roman" w:cs="Times New Roman"/>
            <w:sz w:val="18"/>
            <w:szCs w:val="18"/>
          </w:rPr>
          <w:t>https://www.sciencedirect.com/science/article/abs/pii/S030691920400020X</w:t>
        </w:r>
      </w:hyperlink>
      <w:r w:rsidR="00581EFD" w:rsidRPr="00417D7A">
        <w:rPr>
          <w:rFonts w:ascii="Times New Roman" w:hAnsi="Times New Roman" w:cs="Times New Roman"/>
          <w:sz w:val="18"/>
          <w:szCs w:val="18"/>
        </w:rPr>
        <w:t xml:space="preserve"> </w:t>
      </w:r>
    </w:p>
    <w:p w14:paraId="6F9D0B57" w14:textId="0F0B3474"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[5] </w:t>
      </w:r>
      <w:r w:rsidR="003724C7" w:rsidRPr="00417D7A">
        <w:rPr>
          <w:rFonts w:ascii="Times New Roman" w:hAnsi="Times New Roman" w:cs="Times New Roman"/>
          <w:sz w:val="18"/>
          <w:szCs w:val="18"/>
        </w:rPr>
        <w:t>United States Environmental Protection Agency (</w:t>
      </w:r>
      <w:r w:rsidRPr="00417D7A">
        <w:rPr>
          <w:rFonts w:ascii="Times New Roman" w:hAnsi="Times New Roman" w:cs="Times New Roman"/>
          <w:sz w:val="18"/>
          <w:szCs w:val="18"/>
        </w:rPr>
        <w:t>EPA</w:t>
      </w:r>
      <w:r w:rsidR="003724C7" w:rsidRPr="00417D7A">
        <w:rPr>
          <w:rFonts w:ascii="Times New Roman" w:hAnsi="Times New Roman" w:cs="Times New Roman"/>
          <w:sz w:val="18"/>
          <w:szCs w:val="18"/>
        </w:rPr>
        <w:t>)</w:t>
      </w:r>
      <w:r w:rsidRPr="00417D7A">
        <w:rPr>
          <w:rFonts w:ascii="Times New Roman" w:hAnsi="Times New Roman" w:cs="Times New Roman"/>
          <w:sz w:val="18"/>
          <w:szCs w:val="18"/>
        </w:rPr>
        <w:t>.</w:t>
      </w:r>
      <w:r w:rsidR="003724C7" w:rsidRPr="00417D7A">
        <w:rPr>
          <w:rFonts w:ascii="Times New Roman" w:hAnsi="Times New Roman" w:cs="Times New Roman"/>
          <w:sz w:val="18"/>
          <w:szCs w:val="18"/>
        </w:rPr>
        <w:t xml:space="preserve"> </w:t>
      </w:r>
      <w:hyperlink r:id="rId19" w:history="1">
        <w:r w:rsidR="003724C7" w:rsidRPr="00417D7A">
          <w:rPr>
            <w:rStyle w:val="Hyperlink"/>
            <w:rFonts w:ascii="Times New Roman" w:hAnsi="Times New Roman" w:cs="Times New Roman"/>
            <w:sz w:val="18"/>
            <w:szCs w:val="18"/>
          </w:rPr>
          <w:t>https://www.epa.gov/sustainable-management-food/sustainable-management-food-basics</w:t>
        </w:r>
      </w:hyperlink>
      <w:r w:rsidR="003724C7" w:rsidRPr="00417D7A">
        <w:rPr>
          <w:rFonts w:ascii="Times New Roman" w:hAnsi="Times New Roman" w:cs="Times New Roman"/>
          <w:sz w:val="18"/>
          <w:szCs w:val="18"/>
        </w:rPr>
        <w:t xml:space="preserve"> </w:t>
      </w:r>
    </w:p>
    <w:p w14:paraId="76C90A27" w14:textId="31B27ADF"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[6]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J. Gustavsson, C. Cederberg, U. Sonesson, R. Van </w:t>
      </w:r>
      <w:proofErr w:type="spellStart"/>
      <w:r w:rsidRPr="00417D7A">
        <w:rPr>
          <w:rFonts w:ascii="Times New Roman" w:hAnsi="Times New Roman" w:cs="Times New Roman"/>
          <w:sz w:val="18"/>
          <w:szCs w:val="18"/>
        </w:rPr>
        <w:t>Otterdijk</w:t>
      </w:r>
      <w:proofErr w:type="spellEnd"/>
      <w:r w:rsidRPr="00417D7A">
        <w:rPr>
          <w:rFonts w:ascii="Times New Roman" w:hAnsi="Times New Roman" w:cs="Times New Roman"/>
          <w:sz w:val="18"/>
          <w:szCs w:val="18"/>
        </w:rPr>
        <w:t xml:space="preserve">, and A. </w:t>
      </w:r>
      <w:proofErr w:type="spellStart"/>
      <w:r w:rsidRPr="00417D7A">
        <w:rPr>
          <w:rFonts w:ascii="Times New Roman" w:hAnsi="Times New Roman" w:cs="Times New Roman"/>
          <w:sz w:val="18"/>
          <w:szCs w:val="18"/>
        </w:rPr>
        <w:t>Meybeck</w:t>
      </w:r>
      <w:proofErr w:type="spellEnd"/>
      <w:r w:rsidRPr="00417D7A">
        <w:rPr>
          <w:rFonts w:ascii="Times New Roman" w:hAnsi="Times New Roman" w:cs="Times New Roman"/>
          <w:sz w:val="18"/>
          <w:szCs w:val="18"/>
        </w:rPr>
        <w:t xml:space="preserve">,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Global food losses and food waste,</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Food and Agriculture Organization of the United Nations, 2011.</w:t>
      </w:r>
      <w:r w:rsidR="00581EFD" w:rsidRPr="00417D7A">
        <w:rPr>
          <w:rFonts w:ascii="Times New Roman" w:hAnsi="Times New Roman" w:cs="Times New Roman"/>
          <w:sz w:val="18"/>
          <w:szCs w:val="18"/>
        </w:rPr>
        <w:t xml:space="preserve"> </w:t>
      </w:r>
      <w:hyperlink r:id="rId20" w:history="1">
        <w:r w:rsidR="00581EFD" w:rsidRPr="00417D7A">
          <w:rPr>
            <w:rStyle w:val="Hyperlink"/>
            <w:rFonts w:ascii="Times New Roman" w:hAnsi="Times New Roman" w:cs="Times New Roman"/>
            <w:sz w:val="18"/>
            <w:szCs w:val="18"/>
          </w:rPr>
          <w:t>https://www.fao.org/3/i2697e/i2697e.pdf</w:t>
        </w:r>
      </w:hyperlink>
      <w:r w:rsidR="00581EFD" w:rsidRPr="00417D7A">
        <w:rPr>
          <w:rFonts w:ascii="Times New Roman" w:hAnsi="Times New Roman" w:cs="Times New Roman"/>
          <w:sz w:val="18"/>
          <w:szCs w:val="18"/>
        </w:rPr>
        <w:t xml:space="preserve"> </w:t>
      </w:r>
    </w:p>
    <w:p w14:paraId="19977C9F" w14:textId="5DD2DC06"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[7]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D. </w:t>
      </w:r>
      <w:proofErr w:type="spellStart"/>
      <w:r w:rsidRPr="00417D7A">
        <w:rPr>
          <w:rFonts w:ascii="Times New Roman" w:hAnsi="Times New Roman" w:cs="Times New Roman"/>
          <w:sz w:val="18"/>
          <w:szCs w:val="18"/>
        </w:rPr>
        <w:t>Hoornweg</w:t>
      </w:r>
      <w:proofErr w:type="spellEnd"/>
      <w:r w:rsidRPr="00417D7A">
        <w:rPr>
          <w:rFonts w:ascii="Times New Roman" w:hAnsi="Times New Roman" w:cs="Times New Roman"/>
          <w:sz w:val="18"/>
          <w:szCs w:val="18"/>
        </w:rPr>
        <w:t xml:space="preserve">, P. </w:t>
      </w:r>
      <w:proofErr w:type="spellStart"/>
      <w:r w:rsidRPr="00417D7A">
        <w:rPr>
          <w:rFonts w:ascii="Times New Roman" w:hAnsi="Times New Roman" w:cs="Times New Roman"/>
          <w:sz w:val="18"/>
          <w:szCs w:val="18"/>
        </w:rPr>
        <w:t>Bhada</w:t>
      </w:r>
      <w:proofErr w:type="spellEnd"/>
      <w:r w:rsidRPr="00417D7A">
        <w:rPr>
          <w:rFonts w:ascii="Times New Roman" w:hAnsi="Times New Roman" w:cs="Times New Roman"/>
          <w:sz w:val="18"/>
          <w:szCs w:val="18"/>
        </w:rPr>
        <w:t xml:space="preserve">-Tata, and C. Kennedy,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Environment: Waste production must peak this century,</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Nature, vol. 502, no. 7473, pp. 615-617, 2013.</w:t>
      </w:r>
      <w:r w:rsidR="00581EFD" w:rsidRPr="00417D7A">
        <w:rPr>
          <w:rFonts w:ascii="Times New Roman" w:hAnsi="Times New Roman" w:cs="Times New Roman"/>
          <w:sz w:val="18"/>
          <w:szCs w:val="18"/>
        </w:rPr>
        <w:t xml:space="preserve"> </w:t>
      </w:r>
      <w:hyperlink r:id="rId21" w:history="1">
        <w:r w:rsidR="00581EFD" w:rsidRPr="00417D7A">
          <w:rPr>
            <w:rStyle w:val="Hyperlink"/>
            <w:rFonts w:ascii="Times New Roman" w:hAnsi="Times New Roman" w:cs="Times New Roman"/>
            <w:sz w:val="18"/>
            <w:szCs w:val="18"/>
          </w:rPr>
          <w:t>https://www.nature.com/articles/502615a</w:t>
        </w:r>
      </w:hyperlink>
      <w:r w:rsidR="00581EFD" w:rsidRPr="00417D7A">
        <w:rPr>
          <w:rFonts w:ascii="Times New Roman" w:hAnsi="Times New Roman" w:cs="Times New Roman"/>
          <w:sz w:val="18"/>
          <w:szCs w:val="18"/>
        </w:rPr>
        <w:t xml:space="preserve"> </w:t>
      </w:r>
    </w:p>
    <w:p w14:paraId="63949C60" w14:textId="49B6A439"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[8a]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D. Gunders,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Wasted: How America Is Losing Up to 40 Percent of Its Food from Farm to Fork to Landfill,</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Natural Resources Defense Council, Aug. 2012.</w:t>
      </w:r>
      <w:r w:rsidR="00581EFD" w:rsidRPr="00417D7A">
        <w:rPr>
          <w:rFonts w:ascii="Times New Roman" w:hAnsi="Times New Roman" w:cs="Times New Roman"/>
          <w:sz w:val="18"/>
          <w:szCs w:val="18"/>
        </w:rPr>
        <w:t xml:space="preserve"> </w:t>
      </w:r>
      <w:hyperlink r:id="rId22" w:history="1">
        <w:r w:rsidR="00581EFD" w:rsidRPr="00417D7A">
          <w:rPr>
            <w:rStyle w:val="Hyperlink"/>
            <w:rFonts w:ascii="Times New Roman" w:hAnsi="Times New Roman" w:cs="Times New Roman"/>
            <w:sz w:val="18"/>
            <w:szCs w:val="18"/>
          </w:rPr>
          <w:t>https://www.nrdc.org/sites/default/files/wasted-food-IP.pdf</w:t>
        </w:r>
      </w:hyperlink>
      <w:r w:rsidR="00581EFD" w:rsidRPr="00417D7A">
        <w:rPr>
          <w:rFonts w:ascii="Times New Roman" w:hAnsi="Times New Roman" w:cs="Times New Roman"/>
          <w:sz w:val="18"/>
          <w:szCs w:val="18"/>
        </w:rPr>
        <w:t xml:space="preserve"> </w:t>
      </w:r>
    </w:p>
    <w:p w14:paraId="57400D0E" w14:textId="346CB7C3"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[8b]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S. Kaza, L. Yao, P. </w:t>
      </w:r>
      <w:proofErr w:type="spellStart"/>
      <w:r w:rsidRPr="00417D7A">
        <w:rPr>
          <w:rFonts w:ascii="Times New Roman" w:hAnsi="Times New Roman" w:cs="Times New Roman"/>
          <w:sz w:val="18"/>
          <w:szCs w:val="18"/>
        </w:rPr>
        <w:t>Bhada</w:t>
      </w:r>
      <w:proofErr w:type="spellEnd"/>
      <w:r w:rsidRPr="00417D7A">
        <w:rPr>
          <w:rFonts w:ascii="Times New Roman" w:hAnsi="Times New Roman" w:cs="Times New Roman"/>
          <w:sz w:val="18"/>
          <w:szCs w:val="18"/>
        </w:rPr>
        <w:t xml:space="preserve">-Tata, and F. Van </w:t>
      </w:r>
      <w:proofErr w:type="spellStart"/>
      <w:r w:rsidRPr="00417D7A">
        <w:rPr>
          <w:rFonts w:ascii="Times New Roman" w:hAnsi="Times New Roman" w:cs="Times New Roman"/>
          <w:sz w:val="18"/>
          <w:szCs w:val="18"/>
        </w:rPr>
        <w:t>Woerden</w:t>
      </w:r>
      <w:proofErr w:type="spellEnd"/>
      <w:r w:rsidRPr="00417D7A">
        <w:rPr>
          <w:rFonts w:ascii="Times New Roman" w:hAnsi="Times New Roman" w:cs="Times New Roman"/>
          <w:sz w:val="18"/>
          <w:szCs w:val="18"/>
        </w:rPr>
        <w:t xml:space="preserve">,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What a waste 2.0: a global snapshot of solid waste management to 2050,</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Urban Development, Washington, DC: World Bank, 2018.</w:t>
      </w:r>
      <w:r w:rsidR="00581EFD" w:rsidRPr="00417D7A">
        <w:rPr>
          <w:rFonts w:ascii="Times New Roman" w:hAnsi="Times New Roman" w:cs="Times New Roman"/>
          <w:sz w:val="18"/>
          <w:szCs w:val="18"/>
        </w:rPr>
        <w:t xml:space="preserve"> </w:t>
      </w:r>
      <w:hyperlink r:id="rId23" w:history="1">
        <w:r w:rsidR="00581EFD" w:rsidRPr="00417D7A">
          <w:rPr>
            <w:rStyle w:val="Hyperlink"/>
            <w:rFonts w:ascii="Times New Roman" w:hAnsi="Times New Roman" w:cs="Times New Roman"/>
            <w:sz w:val="18"/>
            <w:szCs w:val="18"/>
          </w:rPr>
          <w:t>https://openknowledge.worldbank.org/entities/publication/d3f9d45e-115f-559b-b14f-28552410e90a</w:t>
        </w:r>
      </w:hyperlink>
      <w:r w:rsidR="00581EFD" w:rsidRPr="00417D7A">
        <w:rPr>
          <w:rFonts w:ascii="Times New Roman" w:hAnsi="Times New Roman" w:cs="Times New Roman"/>
          <w:sz w:val="18"/>
          <w:szCs w:val="18"/>
        </w:rPr>
        <w:t xml:space="preserve"> </w:t>
      </w:r>
    </w:p>
    <w:p w14:paraId="4F41A76E" w14:textId="2A19E552"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[9]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R. Engström and A. Carlsson-Kanyama,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Food losses in food service institutions: Examples from Sweden,</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Food Policy, vol. 29, no. 3, pp. 203-213, 2004.</w:t>
      </w:r>
      <w:r w:rsidR="00581EFD" w:rsidRPr="00417D7A">
        <w:rPr>
          <w:rFonts w:ascii="Times New Roman" w:hAnsi="Times New Roman" w:cs="Times New Roman"/>
          <w:sz w:val="18"/>
          <w:szCs w:val="18"/>
        </w:rPr>
        <w:t xml:space="preserve"> </w:t>
      </w:r>
      <w:hyperlink r:id="rId24" w:history="1">
        <w:r w:rsidR="00581EFD" w:rsidRPr="00417D7A">
          <w:rPr>
            <w:rStyle w:val="Hyperlink"/>
            <w:rFonts w:ascii="Times New Roman" w:hAnsi="Times New Roman" w:cs="Times New Roman"/>
            <w:sz w:val="18"/>
            <w:szCs w:val="18"/>
          </w:rPr>
          <w:t>https://www.sciencedirect.com/science/article/abs/pii/S030691920400020X</w:t>
        </w:r>
      </w:hyperlink>
      <w:r w:rsidR="00581EFD" w:rsidRPr="00417D7A">
        <w:rPr>
          <w:rFonts w:ascii="Times New Roman" w:hAnsi="Times New Roman" w:cs="Times New Roman"/>
          <w:sz w:val="18"/>
          <w:szCs w:val="18"/>
        </w:rPr>
        <w:t xml:space="preserve"> </w:t>
      </w:r>
    </w:p>
    <w:p w14:paraId="24C0FC88" w14:textId="307F2354"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[10]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E. </w:t>
      </w:r>
      <w:proofErr w:type="spellStart"/>
      <w:r w:rsidRPr="00417D7A">
        <w:rPr>
          <w:rFonts w:ascii="Times New Roman" w:hAnsi="Times New Roman" w:cs="Times New Roman"/>
          <w:sz w:val="18"/>
          <w:szCs w:val="18"/>
        </w:rPr>
        <w:t>Papargyropoulou</w:t>
      </w:r>
      <w:proofErr w:type="spellEnd"/>
      <w:r w:rsidRPr="00417D7A">
        <w:rPr>
          <w:rFonts w:ascii="Times New Roman" w:hAnsi="Times New Roman" w:cs="Times New Roman"/>
          <w:sz w:val="18"/>
          <w:szCs w:val="18"/>
        </w:rPr>
        <w:t xml:space="preserve">, R. Lozano, J. K. Steinberger, N. Wright, and Z. B. Ujang,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The food waste hierarchy as a framework for the management of food surplus and food waste,</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Journal of Cleaner Production, vol. 76, pp. 106-115, 2014.</w:t>
      </w:r>
      <w:r w:rsidR="00581EFD" w:rsidRPr="00417D7A">
        <w:rPr>
          <w:rFonts w:ascii="Times New Roman" w:hAnsi="Times New Roman" w:cs="Times New Roman"/>
          <w:sz w:val="18"/>
          <w:szCs w:val="18"/>
        </w:rPr>
        <w:t xml:space="preserve"> </w:t>
      </w:r>
      <w:hyperlink r:id="rId25" w:history="1">
        <w:r w:rsidR="00581EFD" w:rsidRPr="00417D7A">
          <w:rPr>
            <w:rStyle w:val="Hyperlink"/>
            <w:rFonts w:ascii="Times New Roman" w:hAnsi="Times New Roman" w:cs="Times New Roman"/>
            <w:sz w:val="18"/>
            <w:szCs w:val="18"/>
          </w:rPr>
          <w:t>https://eprints.whiterose.ac.uk/79194/1/accepted%20manuscript.pdf</w:t>
        </w:r>
      </w:hyperlink>
      <w:r w:rsidR="00581EFD" w:rsidRPr="00417D7A">
        <w:rPr>
          <w:rFonts w:ascii="Times New Roman" w:hAnsi="Times New Roman" w:cs="Times New Roman"/>
          <w:sz w:val="18"/>
          <w:szCs w:val="18"/>
        </w:rPr>
        <w:t xml:space="preserve"> </w:t>
      </w:r>
    </w:p>
    <w:p w14:paraId="1AA4B185" w14:textId="763B48C8"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[11] </w:t>
      </w:r>
      <w:r w:rsidR="00581EFD" w:rsidRPr="00417D7A">
        <w:rPr>
          <w:rFonts w:ascii="Times New Roman" w:hAnsi="Times New Roman" w:cs="Times New Roman"/>
          <w:sz w:val="18"/>
          <w:szCs w:val="18"/>
        </w:rPr>
        <w:t xml:space="preserve">H. Marvin, Y. </w:t>
      </w:r>
      <w:proofErr w:type="spellStart"/>
      <w:r w:rsidR="00581EFD" w:rsidRPr="00417D7A">
        <w:rPr>
          <w:rFonts w:ascii="Times New Roman" w:hAnsi="Times New Roman" w:cs="Times New Roman"/>
          <w:sz w:val="18"/>
          <w:szCs w:val="18"/>
        </w:rPr>
        <w:t>Bouzembrak</w:t>
      </w:r>
      <w:proofErr w:type="spellEnd"/>
      <w:r w:rsidR="00581EFD" w:rsidRPr="00417D7A">
        <w:rPr>
          <w:rFonts w:ascii="Times New Roman" w:hAnsi="Times New Roman" w:cs="Times New Roman"/>
          <w:sz w:val="18"/>
          <w:szCs w:val="18"/>
        </w:rPr>
        <w:t>, et al. "</w:t>
      </w:r>
      <w:proofErr w:type="spellStart"/>
      <w:r w:rsidR="00581EFD" w:rsidRPr="00417D7A">
        <w:rPr>
          <w:rFonts w:ascii="Times New Roman" w:hAnsi="Times New Roman" w:cs="Times New Roman"/>
          <w:sz w:val="18"/>
          <w:szCs w:val="18"/>
        </w:rPr>
        <w:t>Digitalisation</w:t>
      </w:r>
      <w:proofErr w:type="spellEnd"/>
      <w:r w:rsidR="00581EFD" w:rsidRPr="00417D7A">
        <w:rPr>
          <w:rFonts w:ascii="Times New Roman" w:hAnsi="Times New Roman" w:cs="Times New Roman"/>
          <w:sz w:val="18"/>
          <w:szCs w:val="18"/>
        </w:rPr>
        <w:t xml:space="preserve"> and Artificial Intelligence for sustainable food systems." Trends in Food Science &amp; Technology, Volume 120, February 2022, Pages 344-348</w:t>
      </w:r>
      <w:r w:rsidRPr="00417D7A">
        <w:rPr>
          <w:rFonts w:ascii="Times New Roman" w:hAnsi="Times New Roman" w:cs="Times New Roman"/>
          <w:sz w:val="18"/>
          <w:szCs w:val="18"/>
        </w:rPr>
        <w:t>.</w:t>
      </w:r>
      <w:r w:rsidR="00581EFD" w:rsidRPr="00417D7A">
        <w:rPr>
          <w:rFonts w:ascii="Times New Roman" w:hAnsi="Times New Roman" w:cs="Times New Roman"/>
          <w:sz w:val="18"/>
          <w:szCs w:val="18"/>
        </w:rPr>
        <w:t xml:space="preserve"> </w:t>
      </w:r>
      <w:hyperlink r:id="rId26" w:history="1">
        <w:r w:rsidR="00581EFD" w:rsidRPr="00417D7A">
          <w:rPr>
            <w:rStyle w:val="Hyperlink"/>
            <w:rFonts w:ascii="Times New Roman" w:hAnsi="Times New Roman" w:cs="Times New Roman"/>
            <w:sz w:val="18"/>
            <w:szCs w:val="18"/>
          </w:rPr>
          <w:t>https://www.sciencedirect.com/science/article/abs/pii/S0924224422000280</w:t>
        </w:r>
      </w:hyperlink>
      <w:r w:rsidR="00581EFD" w:rsidRPr="00417D7A">
        <w:rPr>
          <w:rFonts w:ascii="Times New Roman" w:hAnsi="Times New Roman" w:cs="Times New Roman"/>
          <w:sz w:val="18"/>
          <w:szCs w:val="18"/>
        </w:rPr>
        <w:t xml:space="preserve"> </w:t>
      </w:r>
    </w:p>
    <w:p w14:paraId="3B3AF310" w14:textId="0133244F"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[12] </w:t>
      </w:r>
      <w:r w:rsidR="003724C7" w:rsidRPr="00417D7A">
        <w:rPr>
          <w:rFonts w:ascii="Times New Roman" w:hAnsi="Times New Roman" w:cs="Times New Roman"/>
          <w:sz w:val="18"/>
          <w:szCs w:val="18"/>
        </w:rPr>
        <w:tab/>
      </w:r>
      <w:r w:rsidR="002F3C8A" w:rsidRPr="00417D7A">
        <w:rPr>
          <w:rFonts w:ascii="Times New Roman" w:hAnsi="Times New Roman" w:cs="Times New Roman"/>
          <w:sz w:val="18"/>
          <w:szCs w:val="18"/>
        </w:rPr>
        <w:t xml:space="preserve">Z. </w:t>
      </w:r>
      <w:proofErr w:type="spellStart"/>
      <w:r w:rsidR="002F3C8A" w:rsidRPr="00417D7A">
        <w:rPr>
          <w:rFonts w:ascii="Times New Roman" w:hAnsi="Times New Roman" w:cs="Times New Roman"/>
          <w:sz w:val="18"/>
          <w:szCs w:val="18"/>
        </w:rPr>
        <w:t>Samsuddin</w:t>
      </w:r>
      <w:proofErr w:type="spellEnd"/>
      <w:r w:rsidR="002F3C8A" w:rsidRPr="00417D7A">
        <w:rPr>
          <w:rFonts w:ascii="Times New Roman" w:hAnsi="Times New Roman" w:cs="Times New Roman"/>
          <w:sz w:val="18"/>
          <w:szCs w:val="18"/>
        </w:rPr>
        <w:t>, N. Zainal, S. Sulong, A. Bakar, "Handling Food Waste in The Hotel Industry," Malaysian Journal of Social Sciences and Humanities (MJSSH) 7(11) November 2022</w:t>
      </w:r>
    </w:p>
    <w:p w14:paraId="5F8B8C0B" w14:textId="610023FF"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[13]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R. Mitchell and E. Gomez,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Winnow Vision: A Revolution in Waste Reduction,</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International Journal of Food and Hospitality Tech, vol. 7, no. 4, pp. 12-23, 2022.</w:t>
      </w:r>
      <w:r w:rsidR="002F3C8A" w:rsidRPr="00417D7A">
        <w:rPr>
          <w:rFonts w:ascii="Times New Roman" w:hAnsi="Times New Roman" w:cs="Times New Roman"/>
          <w:sz w:val="18"/>
          <w:szCs w:val="18"/>
        </w:rPr>
        <w:t xml:space="preserve"> </w:t>
      </w:r>
      <w:hyperlink r:id="rId27" w:history="1">
        <w:r w:rsidR="002F3C8A" w:rsidRPr="00417D7A">
          <w:rPr>
            <w:rStyle w:val="Hyperlink"/>
            <w:rFonts w:ascii="Times New Roman" w:hAnsi="Times New Roman" w:cs="Times New Roman"/>
            <w:sz w:val="18"/>
            <w:szCs w:val="18"/>
          </w:rPr>
          <w:t>https://www.researchgate.net/publication/366151251_Handling_Food_Waste_in_The_Hotel_Industry</w:t>
        </w:r>
      </w:hyperlink>
      <w:r w:rsidR="002F3C8A" w:rsidRPr="00417D7A">
        <w:rPr>
          <w:rFonts w:ascii="Times New Roman" w:hAnsi="Times New Roman" w:cs="Times New Roman"/>
          <w:sz w:val="18"/>
          <w:szCs w:val="18"/>
        </w:rPr>
        <w:t xml:space="preserve"> </w:t>
      </w:r>
    </w:p>
    <w:p w14:paraId="07887D08" w14:textId="474935ED"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lastRenderedPageBreak/>
        <w:t xml:space="preserve">[14] </w:t>
      </w:r>
      <w:r w:rsidR="003724C7" w:rsidRPr="00417D7A">
        <w:rPr>
          <w:rFonts w:ascii="Times New Roman" w:hAnsi="Times New Roman" w:cs="Times New Roman"/>
          <w:sz w:val="18"/>
          <w:szCs w:val="18"/>
        </w:rPr>
        <w:tab/>
      </w:r>
      <w:r w:rsidR="002F3C8A" w:rsidRPr="00417D7A">
        <w:rPr>
          <w:rFonts w:ascii="Times New Roman" w:hAnsi="Times New Roman" w:cs="Times New Roman"/>
          <w:sz w:val="18"/>
          <w:szCs w:val="18"/>
        </w:rPr>
        <w:t xml:space="preserve">A. Dhir, S. Talwar, P. Kaur, A. </w:t>
      </w:r>
      <w:proofErr w:type="spellStart"/>
      <w:r w:rsidR="002F3C8A" w:rsidRPr="00417D7A">
        <w:rPr>
          <w:rFonts w:ascii="Times New Roman" w:hAnsi="Times New Roman" w:cs="Times New Roman"/>
          <w:sz w:val="18"/>
          <w:szCs w:val="18"/>
        </w:rPr>
        <w:t>Malbari</w:t>
      </w:r>
      <w:proofErr w:type="spellEnd"/>
      <w:r w:rsidR="002F3C8A" w:rsidRPr="00417D7A">
        <w:rPr>
          <w:rFonts w:ascii="Times New Roman" w:hAnsi="Times New Roman" w:cs="Times New Roman"/>
          <w:sz w:val="18"/>
          <w:szCs w:val="18"/>
        </w:rPr>
        <w:t xml:space="preserve"> "Food waste in hospitality and food services: A systematic literature review and framework development approach" Journal of Cleaner Production, Volume 270, 10 October 2020</w:t>
      </w:r>
      <w:r w:rsidRPr="00417D7A">
        <w:rPr>
          <w:rFonts w:ascii="Times New Roman" w:hAnsi="Times New Roman" w:cs="Times New Roman"/>
          <w:sz w:val="18"/>
          <w:szCs w:val="18"/>
        </w:rPr>
        <w:t>.</w:t>
      </w:r>
      <w:r w:rsidR="002F3C8A" w:rsidRPr="00417D7A">
        <w:rPr>
          <w:rFonts w:ascii="Times New Roman" w:hAnsi="Times New Roman" w:cs="Times New Roman"/>
          <w:sz w:val="18"/>
          <w:szCs w:val="18"/>
        </w:rPr>
        <w:t xml:space="preserve"> </w:t>
      </w:r>
      <w:hyperlink r:id="rId28" w:history="1">
        <w:r w:rsidR="002F3C8A" w:rsidRPr="00417D7A">
          <w:rPr>
            <w:rStyle w:val="Hyperlink"/>
            <w:rFonts w:ascii="Times New Roman" w:hAnsi="Times New Roman" w:cs="Times New Roman"/>
            <w:sz w:val="18"/>
            <w:szCs w:val="18"/>
          </w:rPr>
          <w:t>https://www.sciencedirect.com/science/article/pii/S0959652620329061</w:t>
        </w:r>
      </w:hyperlink>
      <w:r w:rsidR="002F3C8A" w:rsidRPr="00417D7A">
        <w:rPr>
          <w:rFonts w:ascii="Times New Roman" w:hAnsi="Times New Roman" w:cs="Times New Roman"/>
          <w:sz w:val="18"/>
          <w:szCs w:val="18"/>
        </w:rPr>
        <w:t xml:space="preserve"> </w:t>
      </w:r>
    </w:p>
    <w:p w14:paraId="1A315920" w14:textId="45ED4121"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[15]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J. Parfitt, M. Barthel, and S. Macnaughton,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Food waste within food supply chains: quantification and potential for change to 2050,</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Philosophical Transactions of the Royal Society B: Biological Sciences, vol. 365, no. 1554, pp. 3065-3081, 2010.</w:t>
      </w:r>
      <w:r w:rsidR="002F3C8A" w:rsidRPr="00417D7A">
        <w:rPr>
          <w:rFonts w:ascii="Times New Roman" w:hAnsi="Times New Roman" w:cs="Times New Roman"/>
          <w:sz w:val="18"/>
          <w:szCs w:val="18"/>
        </w:rPr>
        <w:t xml:space="preserve"> </w:t>
      </w:r>
      <w:hyperlink r:id="rId29" w:history="1">
        <w:r w:rsidR="002F3C8A" w:rsidRPr="00417D7A">
          <w:rPr>
            <w:rStyle w:val="Hyperlink"/>
            <w:rFonts w:ascii="Times New Roman" w:hAnsi="Times New Roman" w:cs="Times New Roman"/>
            <w:sz w:val="18"/>
            <w:szCs w:val="18"/>
          </w:rPr>
          <w:t>https://pubmed.ncbi.nlm.nih.gov/20713403/</w:t>
        </w:r>
      </w:hyperlink>
      <w:r w:rsidR="002F3C8A" w:rsidRPr="00417D7A">
        <w:rPr>
          <w:rFonts w:ascii="Times New Roman" w:hAnsi="Times New Roman" w:cs="Times New Roman"/>
          <w:sz w:val="18"/>
          <w:szCs w:val="18"/>
        </w:rPr>
        <w:t xml:space="preserve"> </w:t>
      </w:r>
    </w:p>
    <w:p w14:paraId="7234E375" w14:textId="74E81907" w:rsidR="00BA215D" w:rsidRPr="00417D7A" w:rsidRDefault="00BA215D" w:rsidP="000D7E65">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[16] </w:t>
      </w:r>
      <w:r w:rsidR="003724C7" w:rsidRPr="00417D7A">
        <w:rPr>
          <w:rFonts w:ascii="Times New Roman" w:hAnsi="Times New Roman" w:cs="Times New Roman"/>
          <w:sz w:val="18"/>
          <w:szCs w:val="18"/>
        </w:rPr>
        <w:tab/>
      </w:r>
      <w:r w:rsidR="000D7E65" w:rsidRPr="00417D7A">
        <w:rPr>
          <w:rFonts w:ascii="Times New Roman" w:hAnsi="Times New Roman" w:cs="Times New Roman"/>
          <w:sz w:val="18"/>
          <w:szCs w:val="18"/>
        </w:rPr>
        <w:t xml:space="preserve">K. Janssens, W. Lambrechts, A. van </w:t>
      </w:r>
      <w:proofErr w:type="spellStart"/>
      <w:r w:rsidR="000D7E65" w:rsidRPr="00417D7A">
        <w:rPr>
          <w:rFonts w:ascii="Times New Roman" w:hAnsi="Times New Roman" w:cs="Times New Roman"/>
          <w:sz w:val="18"/>
          <w:szCs w:val="18"/>
        </w:rPr>
        <w:t>Osch</w:t>
      </w:r>
      <w:proofErr w:type="spellEnd"/>
      <w:r w:rsidR="000D7E65" w:rsidRPr="00417D7A">
        <w:rPr>
          <w:rFonts w:ascii="Times New Roman" w:hAnsi="Times New Roman" w:cs="Times New Roman"/>
          <w:sz w:val="18"/>
          <w:szCs w:val="18"/>
        </w:rPr>
        <w:t xml:space="preserve">, J. </w:t>
      </w:r>
      <w:proofErr w:type="spellStart"/>
      <w:r w:rsidR="000D7E65" w:rsidRPr="00417D7A">
        <w:rPr>
          <w:rFonts w:ascii="Times New Roman" w:hAnsi="Times New Roman" w:cs="Times New Roman"/>
          <w:sz w:val="18"/>
          <w:szCs w:val="18"/>
        </w:rPr>
        <w:t>Semeijn</w:t>
      </w:r>
      <w:proofErr w:type="spellEnd"/>
      <w:r w:rsidR="000D7E65" w:rsidRPr="00417D7A">
        <w:rPr>
          <w:rFonts w:ascii="Times New Roman" w:hAnsi="Times New Roman" w:cs="Times New Roman"/>
          <w:sz w:val="18"/>
          <w:szCs w:val="18"/>
        </w:rPr>
        <w:t xml:space="preserve">, "How Consumer Behavior in Daily Food Provisioning Affects Food Waste at Household Level in The Netherlands," Foods MPDI 2019 Oct; 8(10): 428. </w:t>
      </w:r>
      <w:hyperlink r:id="rId30" w:history="1">
        <w:r w:rsidR="000D7E65" w:rsidRPr="00417D7A">
          <w:rPr>
            <w:rStyle w:val="Hyperlink"/>
            <w:rFonts w:ascii="Times New Roman" w:hAnsi="Times New Roman" w:cs="Times New Roman"/>
            <w:sz w:val="18"/>
            <w:szCs w:val="18"/>
          </w:rPr>
          <w:t>https://www.ncbi.nlm.nih.gov/pmc/articles/PMC6836184/</w:t>
        </w:r>
      </w:hyperlink>
      <w:r w:rsidR="000D7E65" w:rsidRPr="00417D7A">
        <w:rPr>
          <w:rFonts w:ascii="Times New Roman" w:hAnsi="Times New Roman" w:cs="Times New Roman"/>
          <w:sz w:val="18"/>
          <w:szCs w:val="18"/>
        </w:rPr>
        <w:t xml:space="preserve"> </w:t>
      </w:r>
    </w:p>
    <w:p w14:paraId="7207009A" w14:textId="5AED67C2"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[17] </w:t>
      </w:r>
      <w:r w:rsidR="000D7E65" w:rsidRPr="00417D7A">
        <w:rPr>
          <w:rFonts w:ascii="Times New Roman" w:hAnsi="Times New Roman" w:cs="Times New Roman"/>
          <w:sz w:val="18"/>
          <w:szCs w:val="18"/>
        </w:rPr>
        <w:t xml:space="preserve">C.C. Teng, C. Chih, W.J. Yang, C.H. Chien, "Determinants and Prevention Strategies for Household Food Waste: An Exploratory Study in Taiwan" Foods. 2021 Oct; 10(10): 2331. </w:t>
      </w:r>
      <w:hyperlink r:id="rId31" w:history="1">
        <w:r w:rsidR="000D7E65" w:rsidRPr="00417D7A">
          <w:rPr>
            <w:rStyle w:val="Hyperlink"/>
            <w:rFonts w:ascii="Times New Roman" w:hAnsi="Times New Roman" w:cs="Times New Roman"/>
            <w:sz w:val="18"/>
            <w:szCs w:val="18"/>
          </w:rPr>
          <w:t>https://www.ncbi.nlm.nih.gov/pmc/articles/PMC8535035/</w:t>
        </w:r>
      </w:hyperlink>
      <w:r w:rsidR="000D7E65" w:rsidRPr="00417D7A">
        <w:rPr>
          <w:rFonts w:ascii="Times New Roman" w:hAnsi="Times New Roman" w:cs="Times New Roman"/>
          <w:sz w:val="18"/>
          <w:szCs w:val="18"/>
        </w:rPr>
        <w:t xml:space="preserve"> </w:t>
      </w:r>
    </w:p>
    <w:p w14:paraId="11AF12F4" w14:textId="60A5F298"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[18]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C. Bhatt and W. Zhang,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Smart kitchen: A user-centric approach to minimize household food waste,</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Computers in Industry, vol. 121, p. 103250, 2020.</w:t>
      </w:r>
      <w:r w:rsidR="008E0343" w:rsidRPr="00417D7A">
        <w:rPr>
          <w:rFonts w:ascii="Times New Roman" w:hAnsi="Times New Roman" w:cs="Times New Roman"/>
          <w:sz w:val="18"/>
          <w:szCs w:val="18"/>
        </w:rPr>
        <w:t xml:space="preserve"> </w:t>
      </w:r>
      <w:hyperlink r:id="rId32" w:history="1">
        <w:r w:rsidR="008E0343" w:rsidRPr="00417D7A">
          <w:rPr>
            <w:rStyle w:val="Hyperlink"/>
            <w:rFonts w:ascii="Times New Roman" w:hAnsi="Times New Roman" w:cs="Times New Roman"/>
            <w:sz w:val="18"/>
            <w:szCs w:val="18"/>
          </w:rPr>
          <w:t>https://www.stopwaste.org/at-work/reduce-and-reuse/reduce-wasted-food/smart-kitchen-initiative</w:t>
        </w:r>
      </w:hyperlink>
      <w:r w:rsidR="008E0343" w:rsidRPr="00417D7A">
        <w:rPr>
          <w:rFonts w:ascii="Times New Roman" w:hAnsi="Times New Roman" w:cs="Times New Roman"/>
          <w:sz w:val="18"/>
          <w:szCs w:val="18"/>
        </w:rPr>
        <w:t xml:space="preserve"> </w:t>
      </w:r>
    </w:p>
    <w:p w14:paraId="29990981" w14:textId="5958A881" w:rsidR="00BA215D" w:rsidRPr="00417D7A" w:rsidRDefault="00BA215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[19]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R. A. Neff, M. L. Spiker, and P. L. Truant,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Wasted food: U.S. consumers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reported awareness, attitudes, and behaviors,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w:t>
      </w:r>
      <w:r w:rsidR="008E0343" w:rsidRPr="00417D7A">
        <w:rPr>
          <w:rFonts w:ascii="Times New Roman" w:hAnsi="Times New Roman" w:cs="Times New Roman"/>
          <w:sz w:val="18"/>
          <w:szCs w:val="18"/>
        </w:rPr>
        <w:t>Public Library of Science (</w:t>
      </w:r>
      <w:r w:rsidRPr="00417D7A">
        <w:rPr>
          <w:rFonts w:ascii="Times New Roman" w:hAnsi="Times New Roman" w:cs="Times New Roman"/>
          <w:sz w:val="18"/>
          <w:szCs w:val="18"/>
        </w:rPr>
        <w:t>P</w:t>
      </w:r>
      <w:r w:rsidR="008E0343" w:rsidRPr="00417D7A">
        <w:rPr>
          <w:rFonts w:ascii="Times New Roman" w:hAnsi="Times New Roman" w:cs="Times New Roman"/>
          <w:sz w:val="18"/>
          <w:szCs w:val="18"/>
        </w:rPr>
        <w:t>LO</w:t>
      </w:r>
      <w:r w:rsidRPr="00417D7A">
        <w:rPr>
          <w:rFonts w:ascii="Times New Roman" w:hAnsi="Times New Roman" w:cs="Times New Roman"/>
          <w:sz w:val="18"/>
          <w:szCs w:val="18"/>
        </w:rPr>
        <w:t>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w:t>
      </w:r>
      <w:r w:rsidR="008E0343" w:rsidRPr="00417D7A">
        <w:rPr>
          <w:rFonts w:ascii="Times New Roman" w:hAnsi="Times New Roman" w:cs="Times New Roman"/>
          <w:sz w:val="18"/>
          <w:szCs w:val="18"/>
        </w:rPr>
        <w:t xml:space="preserve">One. </w:t>
      </w:r>
      <w:hyperlink r:id="rId33" w:history="1">
        <w:r w:rsidR="008E0343" w:rsidRPr="00417D7A">
          <w:rPr>
            <w:rStyle w:val="Hyperlink"/>
            <w:rFonts w:ascii="Times New Roman" w:hAnsi="Times New Roman" w:cs="Times New Roman"/>
            <w:sz w:val="18"/>
            <w:szCs w:val="18"/>
          </w:rPr>
          <w:t>https://journals.plos.org/plosone/article?id=10.1371/journal.pone.0127881</w:t>
        </w:r>
      </w:hyperlink>
    </w:p>
    <w:p w14:paraId="1FBD3C10" w14:textId="1589F751"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[20]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B. Lipinski, C. Hanson, J. Lomax, L. </w:t>
      </w:r>
      <w:proofErr w:type="spellStart"/>
      <w:r w:rsidRPr="00417D7A">
        <w:rPr>
          <w:rFonts w:ascii="Times New Roman" w:hAnsi="Times New Roman" w:cs="Times New Roman"/>
          <w:sz w:val="18"/>
          <w:szCs w:val="18"/>
        </w:rPr>
        <w:t>Kitinoja</w:t>
      </w:r>
      <w:proofErr w:type="spellEnd"/>
      <w:r w:rsidRPr="00417D7A">
        <w:rPr>
          <w:rFonts w:ascii="Times New Roman" w:hAnsi="Times New Roman" w:cs="Times New Roman"/>
          <w:sz w:val="18"/>
          <w:szCs w:val="18"/>
        </w:rPr>
        <w:t xml:space="preserve">, R. Waite, and T. </w:t>
      </w:r>
      <w:proofErr w:type="spellStart"/>
      <w:r w:rsidRPr="00417D7A">
        <w:rPr>
          <w:rFonts w:ascii="Times New Roman" w:hAnsi="Times New Roman" w:cs="Times New Roman"/>
          <w:sz w:val="18"/>
          <w:szCs w:val="18"/>
        </w:rPr>
        <w:t>Searchinger</w:t>
      </w:r>
      <w:proofErr w:type="spellEnd"/>
      <w:r w:rsidRPr="00417D7A">
        <w:rPr>
          <w:rFonts w:ascii="Times New Roman" w:hAnsi="Times New Roman" w:cs="Times New Roman"/>
          <w:sz w:val="18"/>
          <w:szCs w:val="18"/>
        </w:rPr>
        <w:t xml:space="preserve">,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Reducing food loss and waste,</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World Resources Institute Working Paper, vol. 2, pp. 1-40, 2013.</w:t>
      </w:r>
      <w:r w:rsidR="000D7E65" w:rsidRPr="00417D7A">
        <w:rPr>
          <w:rFonts w:ascii="Times New Roman" w:hAnsi="Times New Roman" w:cs="Times New Roman"/>
          <w:sz w:val="18"/>
          <w:szCs w:val="18"/>
        </w:rPr>
        <w:t xml:space="preserve"> </w:t>
      </w:r>
      <w:hyperlink r:id="rId34" w:history="1">
        <w:r w:rsidR="000D7E65" w:rsidRPr="00417D7A">
          <w:rPr>
            <w:rStyle w:val="Hyperlink"/>
            <w:rFonts w:ascii="Times New Roman" w:hAnsi="Times New Roman" w:cs="Times New Roman"/>
            <w:sz w:val="18"/>
            <w:szCs w:val="18"/>
          </w:rPr>
          <w:t>http://pdf.wri.org/reducing_food_loss_and_waste.pdf</w:t>
        </w:r>
      </w:hyperlink>
      <w:r w:rsidR="000D7E65" w:rsidRPr="00417D7A">
        <w:rPr>
          <w:rFonts w:ascii="Times New Roman" w:hAnsi="Times New Roman" w:cs="Times New Roman"/>
          <w:sz w:val="18"/>
          <w:szCs w:val="18"/>
        </w:rPr>
        <w:t xml:space="preserve"> </w:t>
      </w:r>
    </w:p>
    <w:p w14:paraId="15B670B1" w14:textId="4AE19A74"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[21]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J. Bogner, R. </w:t>
      </w:r>
      <w:proofErr w:type="spellStart"/>
      <w:r w:rsidRPr="00417D7A">
        <w:rPr>
          <w:rFonts w:ascii="Times New Roman" w:hAnsi="Times New Roman" w:cs="Times New Roman"/>
          <w:sz w:val="18"/>
          <w:szCs w:val="18"/>
        </w:rPr>
        <w:t>Pipatti</w:t>
      </w:r>
      <w:proofErr w:type="spellEnd"/>
      <w:r w:rsidRPr="00417D7A">
        <w:rPr>
          <w:rFonts w:ascii="Times New Roman" w:hAnsi="Times New Roman" w:cs="Times New Roman"/>
          <w:sz w:val="18"/>
          <w:szCs w:val="18"/>
        </w:rPr>
        <w:t xml:space="preserve">, S. Hashimoto, C. Diaz, K. </w:t>
      </w:r>
      <w:proofErr w:type="spellStart"/>
      <w:r w:rsidRPr="00417D7A">
        <w:rPr>
          <w:rFonts w:ascii="Times New Roman" w:hAnsi="Times New Roman" w:cs="Times New Roman"/>
          <w:sz w:val="18"/>
          <w:szCs w:val="18"/>
        </w:rPr>
        <w:t>Mareckova</w:t>
      </w:r>
      <w:proofErr w:type="spellEnd"/>
      <w:r w:rsidRPr="00417D7A">
        <w:rPr>
          <w:rFonts w:ascii="Times New Roman" w:hAnsi="Times New Roman" w:cs="Times New Roman"/>
          <w:sz w:val="18"/>
          <w:szCs w:val="18"/>
        </w:rPr>
        <w:t xml:space="preserve">, L. Diaz, and T. Zhang,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Mitigating global greenhouse gas emissions from waste: conclusions and strategies from the Intergovernmental Panel on Climate Change (IPCC) Fourth Assessment Report. Working Group III (Mitigation),</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Waste Management &amp; Research, vol. 26, no. 1, pp. 11-32, 2008.</w:t>
      </w:r>
      <w:r w:rsidR="000D7E65" w:rsidRPr="00417D7A">
        <w:rPr>
          <w:rFonts w:ascii="Times New Roman" w:hAnsi="Times New Roman" w:cs="Times New Roman"/>
          <w:sz w:val="18"/>
          <w:szCs w:val="18"/>
        </w:rPr>
        <w:t xml:space="preserve"> </w:t>
      </w:r>
      <w:hyperlink r:id="rId35" w:history="1">
        <w:r w:rsidR="000D7E65" w:rsidRPr="00417D7A">
          <w:rPr>
            <w:rStyle w:val="Hyperlink"/>
            <w:rFonts w:ascii="Times New Roman" w:hAnsi="Times New Roman" w:cs="Times New Roman"/>
            <w:sz w:val="18"/>
            <w:szCs w:val="18"/>
          </w:rPr>
          <w:t>https://journals.sagepub.com/doi/10.1177/0734242X07088433</w:t>
        </w:r>
      </w:hyperlink>
      <w:r w:rsidR="000D7E65" w:rsidRPr="00417D7A">
        <w:rPr>
          <w:rFonts w:ascii="Times New Roman" w:hAnsi="Times New Roman" w:cs="Times New Roman"/>
          <w:sz w:val="18"/>
          <w:szCs w:val="18"/>
        </w:rPr>
        <w:t xml:space="preserve"> </w:t>
      </w:r>
    </w:p>
    <w:p w14:paraId="180D861F" w14:textId="3DFC90E3"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[22]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J. A. Foley, N. </w:t>
      </w:r>
      <w:proofErr w:type="spellStart"/>
      <w:r w:rsidRPr="00417D7A">
        <w:rPr>
          <w:rFonts w:ascii="Times New Roman" w:hAnsi="Times New Roman" w:cs="Times New Roman"/>
          <w:sz w:val="18"/>
          <w:szCs w:val="18"/>
        </w:rPr>
        <w:t>Ramankutty</w:t>
      </w:r>
      <w:proofErr w:type="spellEnd"/>
      <w:r w:rsidRPr="00417D7A">
        <w:rPr>
          <w:rFonts w:ascii="Times New Roman" w:hAnsi="Times New Roman" w:cs="Times New Roman"/>
          <w:sz w:val="18"/>
          <w:szCs w:val="18"/>
        </w:rPr>
        <w:t xml:space="preserve">, K. A. Brauman, E. S. Cassidy, J. S. Gerber, M. Johnston, and C. Balzer,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Solutions for a cultivated planet,</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Nature, vol. 478, no. 7369, pp. 337-342, 2011.</w:t>
      </w:r>
      <w:r w:rsidR="000D7E65" w:rsidRPr="00417D7A">
        <w:rPr>
          <w:rFonts w:ascii="Times New Roman" w:hAnsi="Times New Roman" w:cs="Times New Roman"/>
          <w:sz w:val="18"/>
          <w:szCs w:val="18"/>
        </w:rPr>
        <w:t xml:space="preserve"> </w:t>
      </w:r>
      <w:hyperlink r:id="rId36" w:history="1">
        <w:r w:rsidR="000D7E65" w:rsidRPr="00417D7A">
          <w:rPr>
            <w:rStyle w:val="Hyperlink"/>
            <w:rFonts w:ascii="Times New Roman" w:hAnsi="Times New Roman" w:cs="Times New Roman"/>
            <w:sz w:val="18"/>
            <w:szCs w:val="18"/>
          </w:rPr>
          <w:t>https://www.nature.com/articles/nature10452</w:t>
        </w:r>
      </w:hyperlink>
      <w:r w:rsidR="000D7E65" w:rsidRPr="00417D7A">
        <w:rPr>
          <w:rFonts w:ascii="Times New Roman" w:hAnsi="Times New Roman" w:cs="Times New Roman"/>
          <w:sz w:val="18"/>
          <w:szCs w:val="18"/>
        </w:rPr>
        <w:t xml:space="preserve"> </w:t>
      </w:r>
    </w:p>
    <w:p w14:paraId="5FAA28F2" w14:textId="4CB453F0"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[23]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D. Evans,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Blaming the consumer–once again: the social and material contexts of everyday food waste practices in some English households,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Critical Public Health, vol. 21, no. 4, pp. 429-440, 2011.</w:t>
      </w:r>
      <w:r w:rsidR="000D7E65" w:rsidRPr="00417D7A">
        <w:rPr>
          <w:rFonts w:ascii="Times New Roman" w:hAnsi="Times New Roman" w:cs="Times New Roman"/>
          <w:sz w:val="18"/>
          <w:szCs w:val="18"/>
        </w:rPr>
        <w:t xml:space="preserve"> </w:t>
      </w:r>
      <w:hyperlink r:id="rId37" w:history="1">
        <w:r w:rsidR="000D7E65" w:rsidRPr="00417D7A">
          <w:rPr>
            <w:rStyle w:val="Hyperlink"/>
            <w:rFonts w:ascii="Times New Roman" w:hAnsi="Times New Roman" w:cs="Times New Roman"/>
            <w:sz w:val="18"/>
            <w:szCs w:val="18"/>
          </w:rPr>
          <w:t>https://www.tandfonline.com/doi/abs/10.1080/09581596.2011.608797</w:t>
        </w:r>
      </w:hyperlink>
      <w:r w:rsidR="000D7E65" w:rsidRPr="00417D7A">
        <w:rPr>
          <w:rFonts w:ascii="Times New Roman" w:hAnsi="Times New Roman" w:cs="Times New Roman"/>
          <w:sz w:val="18"/>
          <w:szCs w:val="18"/>
        </w:rPr>
        <w:t xml:space="preserve"> </w:t>
      </w:r>
    </w:p>
    <w:p w14:paraId="5DF7462D" w14:textId="400A6823"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[24]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L. Principato, L. Secondi, and C. A. Pratesi,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Reducing food waste: an investigation on the behavior of Italian youths,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British Food Journal, 2015.</w:t>
      </w:r>
      <w:r w:rsidR="000D7E65" w:rsidRPr="00417D7A">
        <w:rPr>
          <w:rFonts w:ascii="Times New Roman" w:hAnsi="Times New Roman" w:cs="Times New Roman"/>
          <w:sz w:val="18"/>
          <w:szCs w:val="18"/>
        </w:rPr>
        <w:t xml:space="preserve"> </w:t>
      </w:r>
      <w:hyperlink r:id="rId38" w:history="1">
        <w:r w:rsidR="000D7E65" w:rsidRPr="00417D7A">
          <w:rPr>
            <w:rStyle w:val="Hyperlink"/>
            <w:rFonts w:ascii="Times New Roman" w:hAnsi="Times New Roman" w:cs="Times New Roman"/>
            <w:sz w:val="18"/>
            <w:szCs w:val="18"/>
          </w:rPr>
          <w:t>https://www.researchgate.net/publication/263086864_Reducing_food_waste_An_investigation_on_the_behavior_of_Italian_youths</w:t>
        </w:r>
      </w:hyperlink>
      <w:r w:rsidR="000D7E65" w:rsidRPr="00417D7A">
        <w:rPr>
          <w:rFonts w:ascii="Times New Roman" w:hAnsi="Times New Roman" w:cs="Times New Roman"/>
          <w:sz w:val="18"/>
          <w:szCs w:val="18"/>
        </w:rPr>
        <w:t xml:space="preserve"> </w:t>
      </w:r>
    </w:p>
    <w:p w14:paraId="6B11A009" w14:textId="66EEFAE9"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[25] </w:t>
      </w:r>
      <w:r w:rsidR="003724C7" w:rsidRPr="00417D7A">
        <w:rPr>
          <w:rFonts w:ascii="Times New Roman" w:hAnsi="Times New Roman" w:cs="Times New Roman"/>
          <w:sz w:val="18"/>
          <w:szCs w:val="18"/>
        </w:rPr>
        <w:tab/>
      </w:r>
      <w:r w:rsidR="004C47CC" w:rsidRPr="00417D7A">
        <w:rPr>
          <w:rFonts w:ascii="Times New Roman" w:hAnsi="Times New Roman" w:cs="Times New Roman"/>
          <w:sz w:val="18"/>
          <w:szCs w:val="18"/>
        </w:rPr>
        <w:t xml:space="preserve">S. Ahmadzadeh, T. Ajmal, R. Ramanathan, and Y. Duan, “A Comprehensive Review on Food Waste Reduction Based on IoT and Big Data Technologies,” Sustainability, vol. 15, no. 4, p. 3482, Feb. 2023, </w:t>
      </w:r>
      <w:hyperlink r:id="rId39" w:history="1">
        <w:r w:rsidR="004C47CC" w:rsidRPr="00417D7A">
          <w:rPr>
            <w:rStyle w:val="Hyperlink"/>
            <w:rFonts w:ascii="Times New Roman" w:hAnsi="Times New Roman" w:cs="Times New Roman"/>
            <w:sz w:val="18"/>
            <w:szCs w:val="18"/>
          </w:rPr>
          <w:t>https://www.mdpi.com/2071-1050/15/4/3482</w:t>
        </w:r>
      </w:hyperlink>
      <w:r w:rsidR="004C47CC" w:rsidRPr="00417D7A">
        <w:rPr>
          <w:rFonts w:ascii="Times New Roman" w:hAnsi="Times New Roman" w:cs="Times New Roman"/>
          <w:sz w:val="18"/>
          <w:szCs w:val="18"/>
        </w:rPr>
        <w:t xml:space="preserve"> </w:t>
      </w:r>
    </w:p>
    <w:p w14:paraId="036DF520" w14:textId="6B938AAA" w:rsidR="009D269D" w:rsidRPr="00417D7A" w:rsidRDefault="009D269D" w:rsidP="004C47CC">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[26] </w:t>
      </w:r>
      <w:r w:rsidR="003724C7" w:rsidRPr="00417D7A">
        <w:rPr>
          <w:rFonts w:ascii="Times New Roman" w:hAnsi="Times New Roman" w:cs="Times New Roman"/>
          <w:sz w:val="18"/>
          <w:szCs w:val="18"/>
        </w:rPr>
        <w:tab/>
      </w:r>
      <w:r w:rsidR="004C47CC" w:rsidRPr="00417D7A">
        <w:rPr>
          <w:rFonts w:ascii="Times New Roman" w:hAnsi="Times New Roman" w:cs="Times New Roman"/>
          <w:sz w:val="18"/>
          <w:szCs w:val="18"/>
        </w:rPr>
        <w:t xml:space="preserve">M. A. Obaidat, S. Obeidat, J. Holst, A. Al </w:t>
      </w:r>
      <w:proofErr w:type="spellStart"/>
      <w:r w:rsidR="004C47CC" w:rsidRPr="00417D7A">
        <w:rPr>
          <w:rFonts w:ascii="Times New Roman" w:hAnsi="Times New Roman" w:cs="Times New Roman"/>
          <w:sz w:val="18"/>
          <w:szCs w:val="18"/>
        </w:rPr>
        <w:t>Hayajneh</w:t>
      </w:r>
      <w:proofErr w:type="spellEnd"/>
      <w:r w:rsidR="004C47CC" w:rsidRPr="00417D7A">
        <w:rPr>
          <w:rFonts w:ascii="Times New Roman" w:hAnsi="Times New Roman" w:cs="Times New Roman"/>
          <w:sz w:val="18"/>
          <w:szCs w:val="18"/>
        </w:rPr>
        <w:t xml:space="preserve">, and J. Brown, “A Comprehensive and Systematic Survey on the Internet of Things: Security and Privacy Challenges, Security Frameworks, Enabling Technologies, Threats, Vulnerabilities and Countermeasures,” Computers, vol. 9, no. 2, p. 44, May 2020, </w:t>
      </w:r>
      <w:hyperlink r:id="rId40" w:history="1">
        <w:r w:rsidR="004C47CC" w:rsidRPr="00417D7A">
          <w:rPr>
            <w:rStyle w:val="Hyperlink"/>
            <w:rFonts w:ascii="Times New Roman" w:hAnsi="Times New Roman" w:cs="Times New Roman"/>
            <w:sz w:val="18"/>
            <w:szCs w:val="18"/>
          </w:rPr>
          <w:t>https://www.mdpi.com/2073-431X/9/2/44</w:t>
        </w:r>
      </w:hyperlink>
      <w:r w:rsidR="004C47CC" w:rsidRPr="00417D7A">
        <w:rPr>
          <w:rFonts w:ascii="Times New Roman" w:hAnsi="Times New Roman" w:cs="Times New Roman"/>
          <w:sz w:val="18"/>
          <w:szCs w:val="18"/>
        </w:rPr>
        <w:t xml:space="preserve"> </w:t>
      </w:r>
    </w:p>
    <w:p w14:paraId="30827964" w14:textId="05633915"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[27] </w:t>
      </w:r>
      <w:r w:rsidR="003724C7" w:rsidRPr="00417D7A">
        <w:rPr>
          <w:rFonts w:ascii="Times New Roman" w:hAnsi="Times New Roman" w:cs="Times New Roman"/>
          <w:sz w:val="18"/>
          <w:szCs w:val="18"/>
        </w:rPr>
        <w:tab/>
      </w:r>
      <w:r w:rsidR="004C47CC" w:rsidRPr="00417D7A">
        <w:rPr>
          <w:rFonts w:ascii="Times New Roman" w:hAnsi="Times New Roman" w:cs="Times New Roman"/>
          <w:sz w:val="18"/>
          <w:szCs w:val="18"/>
        </w:rPr>
        <w:t xml:space="preserve">S. Ahmadzadeh, T. Ajmal, R. Ramanathan, and Y. Duan, “A Comprehensive Review on Food Waste Reduction Based on IoT and Big Data Technologies,” Sustainability, vol. 15, no. 4, p. 3482, Feb. 2023, </w:t>
      </w:r>
      <w:hyperlink r:id="rId41" w:history="1">
        <w:r w:rsidR="004C47CC" w:rsidRPr="00417D7A">
          <w:rPr>
            <w:rStyle w:val="Hyperlink"/>
            <w:rFonts w:ascii="Times New Roman" w:hAnsi="Times New Roman" w:cs="Times New Roman"/>
            <w:sz w:val="18"/>
            <w:szCs w:val="18"/>
          </w:rPr>
          <w:t>https://www.mdpi.com/2071-1050/15/4/3482</w:t>
        </w:r>
      </w:hyperlink>
      <w:r w:rsidR="004C47CC" w:rsidRPr="00417D7A">
        <w:rPr>
          <w:rFonts w:ascii="Times New Roman" w:hAnsi="Times New Roman" w:cs="Times New Roman"/>
          <w:sz w:val="18"/>
          <w:szCs w:val="18"/>
        </w:rPr>
        <w:t xml:space="preserve"> </w:t>
      </w:r>
    </w:p>
    <w:p w14:paraId="43980660" w14:textId="5929FEDE"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[28] </w:t>
      </w:r>
      <w:r w:rsidR="003724C7" w:rsidRPr="00417D7A">
        <w:rPr>
          <w:rFonts w:ascii="Times New Roman" w:hAnsi="Times New Roman" w:cs="Times New Roman"/>
          <w:sz w:val="18"/>
          <w:szCs w:val="18"/>
        </w:rPr>
        <w:tab/>
      </w:r>
      <w:r w:rsidR="004C47CC" w:rsidRPr="00417D7A">
        <w:rPr>
          <w:rFonts w:ascii="Times New Roman" w:hAnsi="Times New Roman" w:cs="Times New Roman"/>
          <w:sz w:val="18"/>
          <w:szCs w:val="18"/>
        </w:rPr>
        <w:t xml:space="preserve">B. Fang, J. Yu, Z. Chen, A. Osman, M. </w:t>
      </w:r>
      <w:proofErr w:type="spellStart"/>
      <w:r w:rsidR="004C47CC" w:rsidRPr="00417D7A">
        <w:rPr>
          <w:rFonts w:ascii="Times New Roman" w:hAnsi="Times New Roman" w:cs="Times New Roman"/>
          <w:sz w:val="18"/>
          <w:szCs w:val="18"/>
        </w:rPr>
        <w:t>Farghali</w:t>
      </w:r>
      <w:proofErr w:type="spellEnd"/>
      <w:r w:rsidR="004C47CC" w:rsidRPr="00417D7A">
        <w:rPr>
          <w:rFonts w:ascii="Times New Roman" w:hAnsi="Times New Roman" w:cs="Times New Roman"/>
          <w:sz w:val="18"/>
          <w:szCs w:val="18"/>
        </w:rPr>
        <w:t xml:space="preserve">, I. Ihara, E. Hamza, D. Rooney, P.-S. </w:t>
      </w:r>
      <w:proofErr w:type="spellStart"/>
      <w:r w:rsidR="004C47CC" w:rsidRPr="00417D7A">
        <w:rPr>
          <w:rFonts w:ascii="Times New Roman" w:hAnsi="Times New Roman" w:cs="Times New Roman"/>
          <w:sz w:val="18"/>
          <w:szCs w:val="18"/>
        </w:rPr>
        <w:t>Yapcorresponding</w:t>
      </w:r>
      <w:proofErr w:type="spellEnd"/>
      <w:r w:rsidR="004C47CC" w:rsidRPr="00417D7A">
        <w:rPr>
          <w:rFonts w:ascii="Times New Roman" w:hAnsi="Times New Roman" w:cs="Times New Roman"/>
          <w:sz w:val="18"/>
          <w:szCs w:val="18"/>
        </w:rPr>
        <w:t xml:space="preserve">, "Artificial intelligence for waste management in smart cities: a review," Environ Chem Lett. 2023 May </w:t>
      </w:r>
      <w:proofErr w:type="gramStart"/>
      <w:r w:rsidR="004C47CC" w:rsidRPr="00417D7A">
        <w:rPr>
          <w:rFonts w:ascii="Times New Roman" w:hAnsi="Times New Roman" w:cs="Times New Roman"/>
          <w:sz w:val="18"/>
          <w:szCs w:val="18"/>
        </w:rPr>
        <w:t>9 :</w:t>
      </w:r>
      <w:proofErr w:type="gramEnd"/>
      <w:r w:rsidR="004C47CC" w:rsidRPr="00417D7A">
        <w:rPr>
          <w:rFonts w:ascii="Times New Roman" w:hAnsi="Times New Roman" w:cs="Times New Roman"/>
          <w:sz w:val="18"/>
          <w:szCs w:val="18"/>
        </w:rPr>
        <w:t xml:space="preserve"> 1–31. </w:t>
      </w:r>
      <w:hyperlink r:id="rId42" w:history="1">
        <w:r w:rsidR="004C47CC" w:rsidRPr="00417D7A">
          <w:rPr>
            <w:rStyle w:val="Hyperlink"/>
            <w:rFonts w:ascii="Times New Roman" w:hAnsi="Times New Roman" w:cs="Times New Roman"/>
            <w:sz w:val="18"/>
            <w:szCs w:val="18"/>
          </w:rPr>
          <w:t>https://www.ncbi.nlm.nih.gov/pmc/articles/PMC10169138/</w:t>
        </w:r>
      </w:hyperlink>
      <w:r w:rsidR="004C47CC" w:rsidRPr="00417D7A">
        <w:rPr>
          <w:rFonts w:ascii="Times New Roman" w:hAnsi="Times New Roman" w:cs="Times New Roman"/>
          <w:sz w:val="18"/>
          <w:szCs w:val="18"/>
        </w:rPr>
        <w:t xml:space="preserve"> </w:t>
      </w:r>
    </w:p>
    <w:p w14:paraId="478362DE" w14:textId="53884959"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[29]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I. Lee and K. Lee,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The Internet of Things (IoT): Applications, investments, and challenges for enterprises,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Business Horizons, vol. 58, no. 4, pp. 431-440, 2015.</w:t>
      </w:r>
      <w:r w:rsidR="004C47CC" w:rsidRPr="00417D7A">
        <w:rPr>
          <w:rFonts w:ascii="Times New Roman" w:hAnsi="Times New Roman" w:cs="Times New Roman"/>
          <w:sz w:val="18"/>
          <w:szCs w:val="18"/>
        </w:rPr>
        <w:t xml:space="preserve"> </w:t>
      </w:r>
      <w:hyperlink r:id="rId43" w:history="1">
        <w:r w:rsidR="004C47CC" w:rsidRPr="00417D7A">
          <w:rPr>
            <w:rStyle w:val="Hyperlink"/>
            <w:rFonts w:ascii="Times New Roman" w:hAnsi="Times New Roman" w:cs="Times New Roman"/>
            <w:sz w:val="18"/>
            <w:szCs w:val="18"/>
          </w:rPr>
          <w:t>https://fardapaper.ir/mohavaha/uploads/2018/03/Fardapaper-The-Internet-of-Things-IoT-Applications-investments-and-challenges-for-enterprises.pdf</w:t>
        </w:r>
      </w:hyperlink>
      <w:r w:rsidR="004C47CC" w:rsidRPr="00417D7A">
        <w:rPr>
          <w:rFonts w:ascii="Times New Roman" w:hAnsi="Times New Roman" w:cs="Times New Roman"/>
          <w:sz w:val="18"/>
          <w:szCs w:val="18"/>
        </w:rPr>
        <w:t xml:space="preserve"> </w:t>
      </w:r>
    </w:p>
    <w:p w14:paraId="183DB4EB" w14:textId="29509792"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[30] </w:t>
      </w:r>
      <w:r w:rsidR="003724C7" w:rsidRPr="00417D7A">
        <w:rPr>
          <w:rFonts w:ascii="Times New Roman" w:hAnsi="Times New Roman" w:cs="Times New Roman"/>
          <w:sz w:val="18"/>
          <w:szCs w:val="18"/>
        </w:rPr>
        <w:tab/>
      </w:r>
      <w:r w:rsidR="0048347A" w:rsidRPr="00417D7A">
        <w:rPr>
          <w:rFonts w:ascii="Times New Roman" w:hAnsi="Times New Roman" w:cs="Times New Roman"/>
          <w:sz w:val="18"/>
          <w:szCs w:val="18"/>
        </w:rPr>
        <w:t xml:space="preserve">D. </w:t>
      </w:r>
      <w:proofErr w:type="spellStart"/>
      <w:r w:rsidR="0048347A" w:rsidRPr="00417D7A">
        <w:rPr>
          <w:rFonts w:ascii="Times New Roman" w:hAnsi="Times New Roman" w:cs="Times New Roman"/>
          <w:sz w:val="18"/>
          <w:szCs w:val="18"/>
        </w:rPr>
        <w:t>Mmereki</w:t>
      </w:r>
      <w:proofErr w:type="spellEnd"/>
      <w:r w:rsidR="0048347A" w:rsidRPr="00417D7A">
        <w:rPr>
          <w:rFonts w:ascii="Times New Roman" w:hAnsi="Times New Roman" w:cs="Times New Roman"/>
          <w:sz w:val="18"/>
          <w:szCs w:val="18"/>
        </w:rPr>
        <w:t>, V.E. David, B. Brownell, "The management and prevention of food losses and waste in low- and middle-income countries: A mini-review in the Africa region,</w:t>
      </w:r>
      <w:proofErr w:type="gramStart"/>
      <w:r w:rsidR="0048347A" w:rsidRPr="00417D7A">
        <w:rPr>
          <w:rFonts w:ascii="Times New Roman" w:hAnsi="Times New Roman" w:cs="Times New Roman"/>
          <w:sz w:val="18"/>
          <w:szCs w:val="18"/>
        </w:rPr>
        <w:t>"  Waste</w:t>
      </w:r>
      <w:proofErr w:type="gramEnd"/>
      <w:r w:rsidR="0048347A" w:rsidRPr="00417D7A">
        <w:rPr>
          <w:rFonts w:ascii="Times New Roman" w:hAnsi="Times New Roman" w:cs="Times New Roman"/>
          <w:sz w:val="18"/>
          <w:szCs w:val="18"/>
        </w:rPr>
        <w:t xml:space="preserve"> Management &amp; Research. 2023;0(0). </w:t>
      </w:r>
      <w:hyperlink r:id="rId44" w:history="1">
        <w:r w:rsidR="0048347A" w:rsidRPr="00417D7A">
          <w:rPr>
            <w:rStyle w:val="Hyperlink"/>
            <w:rFonts w:ascii="Times New Roman" w:hAnsi="Times New Roman" w:cs="Times New Roman"/>
            <w:sz w:val="18"/>
            <w:szCs w:val="18"/>
          </w:rPr>
          <w:t>https://journals.sagepub.com/doi/full/10.1177/0734242X231184444</w:t>
        </w:r>
      </w:hyperlink>
      <w:r w:rsidR="0048347A" w:rsidRPr="00417D7A">
        <w:rPr>
          <w:rFonts w:ascii="Times New Roman" w:hAnsi="Times New Roman" w:cs="Times New Roman"/>
          <w:sz w:val="18"/>
          <w:szCs w:val="18"/>
        </w:rPr>
        <w:t xml:space="preserve"> </w:t>
      </w:r>
    </w:p>
    <w:p w14:paraId="7DE0A762" w14:textId="24BEE9E2"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[31] </w:t>
      </w:r>
      <w:r w:rsidR="003724C7" w:rsidRPr="00417D7A">
        <w:rPr>
          <w:rFonts w:ascii="Times New Roman" w:hAnsi="Times New Roman" w:cs="Times New Roman"/>
          <w:sz w:val="18"/>
          <w:szCs w:val="18"/>
        </w:rPr>
        <w:tab/>
      </w:r>
      <w:r w:rsidR="0048347A" w:rsidRPr="00417D7A">
        <w:rPr>
          <w:rFonts w:ascii="Times New Roman" w:hAnsi="Times New Roman" w:cs="Times New Roman"/>
          <w:sz w:val="18"/>
          <w:szCs w:val="18"/>
        </w:rPr>
        <w:t xml:space="preserve">J. K. Debrah, D. G. Vidal, and M. A. P. Dinis, “Raising Awareness on Solid Waste Management through Formal Education for Sustainability: A Developing Countries Evidence Review,” Recycling, vol. 6, no. 1, p. 6, Jan. 2021, </w:t>
      </w:r>
      <w:hyperlink r:id="rId45" w:history="1">
        <w:r w:rsidR="0048347A" w:rsidRPr="00417D7A">
          <w:rPr>
            <w:rStyle w:val="Hyperlink"/>
            <w:rFonts w:ascii="Times New Roman" w:hAnsi="Times New Roman" w:cs="Times New Roman"/>
            <w:sz w:val="18"/>
            <w:szCs w:val="18"/>
          </w:rPr>
          <w:t>https://www.mdpi.com/2313-4321/6/1/6</w:t>
        </w:r>
      </w:hyperlink>
      <w:r w:rsidR="0048347A" w:rsidRPr="00417D7A">
        <w:rPr>
          <w:rFonts w:ascii="Times New Roman" w:hAnsi="Times New Roman" w:cs="Times New Roman"/>
          <w:sz w:val="18"/>
          <w:szCs w:val="18"/>
        </w:rPr>
        <w:t xml:space="preserve"> </w:t>
      </w:r>
    </w:p>
    <w:p w14:paraId="5ACB3808" w14:textId="07E18CC1"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[32] </w:t>
      </w:r>
      <w:r w:rsidR="003724C7" w:rsidRPr="00417D7A">
        <w:rPr>
          <w:rFonts w:ascii="Times New Roman" w:hAnsi="Times New Roman" w:cs="Times New Roman"/>
          <w:sz w:val="18"/>
          <w:szCs w:val="18"/>
        </w:rPr>
        <w:tab/>
      </w:r>
      <w:r w:rsidR="0048347A" w:rsidRPr="00417D7A">
        <w:rPr>
          <w:rFonts w:ascii="Times New Roman" w:hAnsi="Times New Roman" w:cs="Times New Roman"/>
          <w:sz w:val="18"/>
          <w:szCs w:val="18"/>
        </w:rPr>
        <w:t xml:space="preserve">H. Herrmann, "What's next for responsible artificial intelligence: a way forward through responsible innovation," J. </w:t>
      </w:r>
      <w:proofErr w:type="spellStart"/>
      <w:r w:rsidR="0048347A" w:rsidRPr="00417D7A">
        <w:rPr>
          <w:rFonts w:ascii="Times New Roman" w:hAnsi="Times New Roman" w:cs="Times New Roman"/>
          <w:sz w:val="18"/>
          <w:szCs w:val="18"/>
        </w:rPr>
        <w:t>Heliyon</w:t>
      </w:r>
      <w:proofErr w:type="spellEnd"/>
      <w:r w:rsidR="0048347A" w:rsidRPr="00417D7A">
        <w:rPr>
          <w:rFonts w:ascii="Times New Roman" w:hAnsi="Times New Roman" w:cs="Times New Roman"/>
          <w:sz w:val="18"/>
          <w:szCs w:val="18"/>
        </w:rPr>
        <w:t xml:space="preserve">, Volume 9, Issue 3, March 2023, </w:t>
      </w:r>
      <w:hyperlink r:id="rId46" w:history="1">
        <w:r w:rsidR="0048347A" w:rsidRPr="00417D7A">
          <w:rPr>
            <w:rStyle w:val="Hyperlink"/>
            <w:rFonts w:ascii="Times New Roman" w:hAnsi="Times New Roman" w:cs="Times New Roman"/>
            <w:sz w:val="18"/>
            <w:szCs w:val="18"/>
          </w:rPr>
          <w:t>https://www.sciencedirect.com/science/article/pii/S2405844023015864</w:t>
        </w:r>
      </w:hyperlink>
      <w:r w:rsidR="0048347A" w:rsidRPr="00417D7A">
        <w:rPr>
          <w:rFonts w:ascii="Times New Roman" w:hAnsi="Times New Roman" w:cs="Times New Roman"/>
          <w:sz w:val="18"/>
          <w:szCs w:val="18"/>
        </w:rPr>
        <w:t xml:space="preserve"> </w:t>
      </w:r>
    </w:p>
    <w:p w14:paraId="2099520D" w14:textId="130362CD" w:rsidR="009D269D" w:rsidRPr="00417D7A" w:rsidRDefault="009D269D" w:rsidP="003724C7">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[33] </w:t>
      </w:r>
      <w:r w:rsidR="003724C7" w:rsidRPr="00417D7A">
        <w:rPr>
          <w:rFonts w:ascii="Times New Roman" w:hAnsi="Times New Roman" w:cs="Times New Roman"/>
          <w:sz w:val="18"/>
          <w:szCs w:val="18"/>
        </w:rPr>
        <w:tab/>
      </w:r>
      <w:r w:rsidR="00417D7A" w:rsidRPr="00417D7A">
        <w:rPr>
          <w:rFonts w:ascii="Times New Roman" w:hAnsi="Times New Roman" w:cs="Times New Roman"/>
          <w:sz w:val="18"/>
          <w:szCs w:val="18"/>
        </w:rPr>
        <w:t xml:space="preserve">V. Lim, L. Bartram, M. Funk, M. </w:t>
      </w:r>
      <w:proofErr w:type="spellStart"/>
      <w:r w:rsidR="00417D7A" w:rsidRPr="00417D7A">
        <w:rPr>
          <w:rFonts w:ascii="Times New Roman" w:hAnsi="Times New Roman" w:cs="Times New Roman"/>
          <w:sz w:val="18"/>
          <w:szCs w:val="18"/>
        </w:rPr>
        <w:t>Rauterberg</w:t>
      </w:r>
      <w:proofErr w:type="spellEnd"/>
      <w:r w:rsidR="00417D7A" w:rsidRPr="00417D7A">
        <w:rPr>
          <w:rFonts w:ascii="Times New Roman" w:hAnsi="Times New Roman" w:cs="Times New Roman"/>
          <w:sz w:val="18"/>
          <w:szCs w:val="18"/>
        </w:rPr>
        <w:t>, "Eco-Feedback for Food Waste Reduction in a Student Residence," Frontiers in Sustainable Food Systems, 10 May 2021</w:t>
      </w:r>
      <w:r w:rsidRPr="00417D7A">
        <w:rPr>
          <w:rFonts w:ascii="Times New Roman" w:hAnsi="Times New Roman" w:cs="Times New Roman"/>
          <w:sz w:val="18"/>
          <w:szCs w:val="18"/>
        </w:rPr>
        <w:t>.</w:t>
      </w:r>
      <w:r w:rsidR="00417D7A">
        <w:rPr>
          <w:rFonts w:ascii="Times New Roman" w:hAnsi="Times New Roman" w:cs="Times New Roman"/>
          <w:sz w:val="18"/>
          <w:szCs w:val="18"/>
        </w:rPr>
        <w:t xml:space="preserve"> </w:t>
      </w:r>
      <w:hyperlink r:id="rId47" w:history="1">
        <w:r w:rsidR="00417D7A" w:rsidRPr="001A75E8">
          <w:rPr>
            <w:rStyle w:val="Hyperlink"/>
            <w:rFonts w:ascii="Times New Roman" w:hAnsi="Times New Roman" w:cs="Times New Roman"/>
            <w:sz w:val="18"/>
            <w:szCs w:val="18"/>
          </w:rPr>
          <w:t>https://www.frontiersin.org/articles/10.3389/fsufs.2021.658898/full</w:t>
        </w:r>
      </w:hyperlink>
      <w:r w:rsidR="00417D7A">
        <w:rPr>
          <w:rFonts w:ascii="Times New Roman" w:hAnsi="Times New Roman" w:cs="Times New Roman"/>
          <w:sz w:val="18"/>
          <w:szCs w:val="18"/>
        </w:rPr>
        <w:t xml:space="preserve"> </w:t>
      </w:r>
    </w:p>
    <w:p w14:paraId="66EC12DF" w14:textId="4FF2F4EB" w:rsidR="009D269D" w:rsidRPr="00417D7A" w:rsidRDefault="009D269D" w:rsidP="0048347A">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[34] </w:t>
      </w:r>
      <w:r w:rsidR="003724C7" w:rsidRPr="00417D7A">
        <w:rPr>
          <w:rFonts w:ascii="Times New Roman" w:hAnsi="Times New Roman" w:cs="Times New Roman"/>
          <w:sz w:val="18"/>
          <w:szCs w:val="18"/>
        </w:rPr>
        <w:tab/>
      </w:r>
      <w:r w:rsidRPr="00417D7A">
        <w:rPr>
          <w:rFonts w:ascii="Times New Roman" w:hAnsi="Times New Roman" w:cs="Times New Roman"/>
          <w:sz w:val="18"/>
          <w:szCs w:val="18"/>
        </w:rPr>
        <w:t xml:space="preserve">A. Ramaswami, A.G. Russell, P.J. Culligan, K.R. Sharma, and E. Kumar, </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Meta-principles for developing smart, sustainable, and healthy cities,</w:t>
      </w:r>
      <w:r w:rsidR="008E0343" w:rsidRPr="00417D7A">
        <w:rPr>
          <w:rFonts w:ascii="Times New Roman" w:hAnsi="Times New Roman" w:cs="Times New Roman"/>
          <w:sz w:val="18"/>
          <w:szCs w:val="18"/>
        </w:rPr>
        <w:t>”</w:t>
      </w:r>
      <w:r w:rsidRPr="00417D7A">
        <w:rPr>
          <w:rFonts w:ascii="Times New Roman" w:hAnsi="Times New Roman" w:cs="Times New Roman"/>
          <w:sz w:val="18"/>
          <w:szCs w:val="18"/>
        </w:rPr>
        <w:t xml:space="preserve"> Science, vol. 352, no. 6288, pp. 940-943, 2016.</w:t>
      </w:r>
      <w:r w:rsidR="0048347A" w:rsidRPr="00417D7A">
        <w:rPr>
          <w:rFonts w:ascii="Times New Roman" w:hAnsi="Times New Roman" w:cs="Times New Roman"/>
          <w:sz w:val="18"/>
          <w:szCs w:val="18"/>
        </w:rPr>
        <w:t xml:space="preserve"> </w:t>
      </w:r>
      <w:hyperlink r:id="rId48" w:history="1">
        <w:r w:rsidR="0048347A" w:rsidRPr="00417D7A">
          <w:rPr>
            <w:rStyle w:val="Hyperlink"/>
            <w:rFonts w:ascii="Times New Roman" w:hAnsi="Times New Roman" w:cs="Times New Roman"/>
            <w:sz w:val="18"/>
            <w:szCs w:val="18"/>
          </w:rPr>
          <w:t>https://www.academia.edu/25469729/Meta_principles_for_developing_smart_sustainable_and_healthy_cities_Science_352_no_6288_940_943_</w:t>
        </w:r>
      </w:hyperlink>
      <w:r w:rsidR="0048347A" w:rsidRPr="00417D7A">
        <w:rPr>
          <w:rFonts w:ascii="Times New Roman" w:hAnsi="Times New Roman" w:cs="Times New Roman"/>
          <w:sz w:val="18"/>
          <w:szCs w:val="18"/>
        </w:rPr>
        <w:t xml:space="preserve"> </w:t>
      </w:r>
    </w:p>
    <w:p w14:paraId="26D60938" w14:textId="77777777" w:rsidR="00417D7A" w:rsidRPr="00417D7A" w:rsidRDefault="009D269D" w:rsidP="00417D7A">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[35] </w:t>
      </w:r>
      <w:r w:rsidR="003724C7" w:rsidRPr="00417D7A">
        <w:rPr>
          <w:rFonts w:ascii="Times New Roman" w:hAnsi="Times New Roman" w:cs="Times New Roman"/>
          <w:sz w:val="18"/>
          <w:szCs w:val="18"/>
        </w:rPr>
        <w:tab/>
      </w:r>
      <w:r w:rsidR="00417D7A" w:rsidRPr="00417D7A">
        <w:rPr>
          <w:rFonts w:ascii="Times New Roman" w:hAnsi="Times New Roman" w:cs="Times New Roman"/>
          <w:sz w:val="18"/>
          <w:szCs w:val="18"/>
        </w:rPr>
        <w:t xml:space="preserve">M. Reza, "AI-Driven Solutions for Enhanced Waste Management and Recycling in Urban Areas," International Journal of Sustainable Infrastructure for Cities and Societies, Volume 8 Issue: 2, pp. 1-13, 2023. </w:t>
      </w:r>
      <w:hyperlink r:id="rId49" w:history="1">
        <w:r w:rsidR="00417D7A" w:rsidRPr="00417D7A">
          <w:rPr>
            <w:rStyle w:val="Hyperlink"/>
            <w:rFonts w:ascii="Times New Roman" w:hAnsi="Times New Roman" w:cs="Times New Roman"/>
            <w:sz w:val="18"/>
            <w:szCs w:val="18"/>
          </w:rPr>
          <w:t>https://hcommons.org/deposits/item/hc:56509/</w:t>
        </w:r>
      </w:hyperlink>
      <w:r w:rsidR="00417D7A" w:rsidRPr="00417D7A">
        <w:rPr>
          <w:rFonts w:ascii="Times New Roman" w:hAnsi="Times New Roman" w:cs="Times New Roman"/>
          <w:sz w:val="18"/>
          <w:szCs w:val="18"/>
        </w:rPr>
        <w:t xml:space="preserve"> </w:t>
      </w:r>
    </w:p>
    <w:p w14:paraId="110D68AB" w14:textId="143B3437" w:rsidR="00417D7A" w:rsidRPr="00417D7A" w:rsidRDefault="004D5C94" w:rsidP="00417D7A">
      <w:pPr>
        <w:pStyle w:val="NoSpacing"/>
        <w:ind w:left="360" w:hanging="360"/>
        <w:jc w:val="both"/>
        <w:rPr>
          <w:rStyle w:val="Hyperlink"/>
          <w:rFonts w:ascii="Times New Roman" w:hAnsi="Times New Roman" w:cs="Times New Roman"/>
          <w:sz w:val="18"/>
          <w:szCs w:val="18"/>
        </w:rPr>
      </w:pPr>
      <w:r w:rsidRPr="00417D7A">
        <w:rPr>
          <w:rFonts w:ascii="Times New Roman" w:hAnsi="Times New Roman" w:cs="Times New Roman"/>
          <w:sz w:val="18"/>
          <w:szCs w:val="18"/>
        </w:rPr>
        <w:t>[36]</w:t>
      </w:r>
      <w:r w:rsidR="00417D7A">
        <w:rPr>
          <w:rFonts w:ascii="Times New Roman" w:hAnsi="Times New Roman" w:cs="Times New Roman"/>
          <w:sz w:val="18"/>
          <w:szCs w:val="18"/>
        </w:rPr>
        <w:tab/>
        <w:t xml:space="preserve">Food and Agriculture Organization of the United Nations, Background Paper on the Economics of Food </w:t>
      </w:r>
      <w:proofErr w:type="gramStart"/>
      <w:r w:rsidR="00417D7A">
        <w:rPr>
          <w:rFonts w:ascii="Times New Roman" w:hAnsi="Times New Roman" w:cs="Times New Roman"/>
          <w:sz w:val="18"/>
          <w:szCs w:val="18"/>
        </w:rPr>
        <w:t>Loss</w:t>
      </w:r>
      <w:proofErr w:type="gramEnd"/>
      <w:r w:rsidR="00417D7A">
        <w:rPr>
          <w:rFonts w:ascii="Times New Roman" w:hAnsi="Times New Roman" w:cs="Times New Roman"/>
          <w:sz w:val="18"/>
          <w:szCs w:val="18"/>
        </w:rPr>
        <w:t xml:space="preserve"> and Waste.</w:t>
      </w:r>
      <w:r w:rsidRPr="00417D7A">
        <w:rPr>
          <w:rFonts w:ascii="Times New Roman" w:hAnsi="Times New Roman" w:cs="Times New Roman"/>
          <w:sz w:val="18"/>
          <w:szCs w:val="18"/>
        </w:rPr>
        <w:t xml:space="preserve"> </w:t>
      </w:r>
      <w:hyperlink r:id="rId50" w:history="1">
        <w:r w:rsidR="00D07935" w:rsidRPr="00417D7A">
          <w:rPr>
            <w:rStyle w:val="Hyperlink"/>
            <w:rFonts w:ascii="Times New Roman" w:hAnsi="Times New Roman" w:cs="Times New Roman"/>
            <w:sz w:val="18"/>
            <w:szCs w:val="18"/>
          </w:rPr>
          <w:t>https://www.fao.org/fileadmin/user_upload/save-food/PDF/WorkingPaper/Background_Paper_2014.pdf</w:t>
        </w:r>
      </w:hyperlink>
    </w:p>
    <w:p w14:paraId="6C5991A9" w14:textId="77777777" w:rsidR="0045218C" w:rsidRDefault="00D07935" w:rsidP="00417D7A">
      <w:pPr>
        <w:pStyle w:val="NoSpacing"/>
        <w:ind w:left="360" w:hanging="360"/>
        <w:jc w:val="both"/>
        <w:rPr>
          <w:rFonts w:ascii="Times New Roman" w:hAnsi="Times New Roman" w:cs="Times New Roman"/>
          <w:sz w:val="18"/>
          <w:szCs w:val="18"/>
        </w:rPr>
      </w:pPr>
      <w:r w:rsidRPr="00417D7A">
        <w:rPr>
          <w:rFonts w:ascii="Times New Roman" w:hAnsi="Times New Roman" w:cs="Times New Roman"/>
          <w:sz w:val="18"/>
          <w:szCs w:val="18"/>
        </w:rPr>
        <w:t xml:space="preserve">[37] </w:t>
      </w:r>
      <w:r w:rsidR="00B4766C" w:rsidRPr="00417D7A">
        <w:rPr>
          <w:rFonts w:ascii="Times New Roman" w:hAnsi="Times New Roman" w:cs="Times New Roman"/>
          <w:sz w:val="18"/>
          <w:szCs w:val="18"/>
        </w:rPr>
        <w:t xml:space="preserve">United Nations Environment </w:t>
      </w:r>
      <w:proofErr w:type="spellStart"/>
      <w:r w:rsidR="00B4766C" w:rsidRPr="00417D7A">
        <w:rPr>
          <w:rFonts w:ascii="Times New Roman" w:hAnsi="Times New Roman" w:cs="Times New Roman"/>
          <w:sz w:val="18"/>
          <w:szCs w:val="18"/>
        </w:rPr>
        <w:t>Programme</w:t>
      </w:r>
      <w:proofErr w:type="spellEnd"/>
      <w:r w:rsidR="00B4766C" w:rsidRPr="00417D7A">
        <w:rPr>
          <w:rFonts w:ascii="Times New Roman" w:hAnsi="Times New Roman" w:cs="Times New Roman"/>
          <w:sz w:val="18"/>
          <w:szCs w:val="18"/>
        </w:rPr>
        <w:t>. Food Waste Index Report 2021; United Nations: Nairobi, Kenya, 2021; Available online: </w:t>
      </w:r>
      <w:hyperlink r:id="rId51" w:tgtFrame="_blank" w:history="1">
        <w:r w:rsidR="00B4766C" w:rsidRPr="00417D7A">
          <w:rPr>
            <w:rFonts w:ascii="Times New Roman" w:hAnsi="Times New Roman" w:cs="Times New Roman"/>
            <w:sz w:val="18"/>
            <w:szCs w:val="18"/>
          </w:rPr>
          <w:t>https://www.unep.org/resources/report/unep-food-waste-index-report-20</w:t>
        </w:r>
      </w:hyperlink>
      <w:r w:rsidR="00B4766C" w:rsidRPr="00417D7A">
        <w:rPr>
          <w:rFonts w:ascii="Times New Roman" w:hAnsi="Times New Roman" w:cs="Times New Roman"/>
          <w:sz w:val="18"/>
          <w:szCs w:val="18"/>
        </w:rPr>
        <w:t> (accessed on 21 April 2022).</w:t>
      </w:r>
      <w:r w:rsidR="00417D7A">
        <w:rPr>
          <w:rFonts w:ascii="Times New Roman" w:hAnsi="Times New Roman" w:cs="Times New Roman"/>
          <w:sz w:val="18"/>
          <w:szCs w:val="18"/>
        </w:rPr>
        <w:t xml:space="preserve"> </w:t>
      </w:r>
      <w:hyperlink r:id="rId52" w:history="1">
        <w:r w:rsidR="00417D7A" w:rsidRPr="001A75E8">
          <w:rPr>
            <w:rStyle w:val="Hyperlink"/>
            <w:rFonts w:ascii="Times New Roman" w:hAnsi="Times New Roman" w:cs="Times New Roman"/>
            <w:sz w:val="18"/>
            <w:szCs w:val="18"/>
          </w:rPr>
          <w:t>https://www.unep.org/resources/report/unep-food-waste-index-report-2021</w:t>
        </w:r>
      </w:hyperlink>
    </w:p>
    <w:p w14:paraId="678727C3" w14:textId="3708AEBF" w:rsidR="0045218C" w:rsidRDefault="0045218C" w:rsidP="00417D7A">
      <w:pPr>
        <w:pStyle w:val="NoSpacing"/>
        <w:ind w:left="360" w:hanging="360"/>
        <w:jc w:val="both"/>
        <w:rPr>
          <w:rFonts w:ascii="Times New Roman" w:hAnsi="Times New Roman" w:cs="Times New Roman"/>
          <w:sz w:val="18"/>
          <w:szCs w:val="18"/>
        </w:rPr>
      </w:pPr>
      <w:r>
        <w:rPr>
          <w:rFonts w:ascii="Times New Roman" w:hAnsi="Times New Roman" w:cs="Times New Roman"/>
          <w:sz w:val="18"/>
          <w:szCs w:val="18"/>
        </w:rPr>
        <w:lastRenderedPageBreak/>
        <w:t xml:space="preserve">[38] </w:t>
      </w:r>
      <w:r>
        <w:rPr>
          <w:rFonts w:ascii="Times New Roman" w:hAnsi="Times New Roman" w:cs="Times New Roman"/>
          <w:sz w:val="18"/>
          <w:szCs w:val="18"/>
        </w:rPr>
        <w:tab/>
      </w:r>
      <w:r w:rsidRPr="0045218C">
        <w:rPr>
          <w:rFonts w:ascii="Times New Roman" w:hAnsi="Times New Roman" w:cs="Times New Roman"/>
          <w:sz w:val="18"/>
          <w:szCs w:val="18"/>
        </w:rPr>
        <w:t xml:space="preserve">E. </w:t>
      </w:r>
      <w:proofErr w:type="spellStart"/>
      <w:r w:rsidRPr="0045218C">
        <w:rPr>
          <w:rFonts w:ascii="Times New Roman" w:hAnsi="Times New Roman" w:cs="Times New Roman"/>
          <w:sz w:val="18"/>
          <w:szCs w:val="18"/>
        </w:rPr>
        <w:t>Papargyropoulou</w:t>
      </w:r>
      <w:proofErr w:type="spellEnd"/>
      <w:r w:rsidRPr="0045218C">
        <w:rPr>
          <w:rFonts w:ascii="Times New Roman" w:hAnsi="Times New Roman" w:cs="Times New Roman"/>
          <w:sz w:val="18"/>
          <w:szCs w:val="18"/>
        </w:rPr>
        <w:t xml:space="preserve">, J. K. Steinberger, N. Wright, R. Lozano, R. Padfield, and Z. Ujang, “Patterns and Causes of Food Waste in the Hospitality and Food Service Sector: Food Waste Prevention Insights from Malaysia,” Sustainability, vol. 11, no. 21, p. 6016, Oct. 2019, </w:t>
      </w:r>
      <w:hyperlink r:id="rId53" w:history="1">
        <w:r w:rsidRPr="001A75E8">
          <w:rPr>
            <w:rStyle w:val="Hyperlink"/>
            <w:rFonts w:ascii="Times New Roman" w:hAnsi="Times New Roman" w:cs="Times New Roman"/>
            <w:sz w:val="18"/>
            <w:szCs w:val="18"/>
          </w:rPr>
          <w:t>https://www.mdpi.com/2071-1050/11/21/6016</w:t>
        </w:r>
      </w:hyperlink>
      <w:r>
        <w:rPr>
          <w:rFonts w:ascii="Times New Roman" w:hAnsi="Times New Roman" w:cs="Times New Roman"/>
          <w:sz w:val="18"/>
          <w:szCs w:val="18"/>
        </w:rPr>
        <w:t xml:space="preserve"> </w:t>
      </w:r>
    </w:p>
    <w:sectPr w:rsidR="0045218C" w:rsidSect="007B15ED">
      <w:footerReference w:type="default" r:id="rId54"/>
      <w:pgSz w:w="12240" w:h="15840"/>
      <w:pgMar w:top="990" w:right="1440" w:bottom="81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incy Clark" w:date="2023-10-01T14:35:00Z" w:initials="QC">
    <w:p w14:paraId="258D9B42" w14:textId="77777777" w:rsidR="005C73C8" w:rsidRDefault="005C73C8" w:rsidP="00B2389F">
      <w:pPr>
        <w:pStyle w:val="CommentText"/>
      </w:pPr>
      <w:r>
        <w:rPr>
          <w:rStyle w:val="CommentReference"/>
        </w:rPr>
        <w:annotationRef/>
      </w:r>
      <w:r>
        <w:t>Might we say "places undo strain on the environmental"?</w:t>
      </w:r>
    </w:p>
  </w:comment>
  <w:comment w:id="11" w:author="Quincy Clark" w:date="2023-10-01T14:51:00Z" w:initials="QC">
    <w:p w14:paraId="3D2A1F82" w14:textId="77777777" w:rsidR="00244518" w:rsidRDefault="00880BE9" w:rsidP="00B84A7A">
      <w:pPr>
        <w:pStyle w:val="CommentText"/>
      </w:pPr>
      <w:r>
        <w:rPr>
          <w:rStyle w:val="CommentReference"/>
        </w:rPr>
        <w:annotationRef/>
      </w:r>
      <w:r w:rsidR="00244518">
        <w:t xml:space="preserve">We want to be consistent about word use, i.e., are we using the word industry or sector? The hierarchy of terms are economy, sector, and industry. </w:t>
      </w:r>
    </w:p>
  </w:comment>
  <w:comment w:id="10" w:author="Quincy Clark" w:date="2023-10-01T14:52:00Z" w:initials="QC">
    <w:p w14:paraId="6AA19770" w14:textId="33E876C0" w:rsidR="00244518" w:rsidRDefault="00244518" w:rsidP="00076FBB">
      <w:pPr>
        <w:pStyle w:val="CommentText"/>
      </w:pPr>
      <w:r>
        <w:rPr>
          <w:rStyle w:val="CommentReference"/>
        </w:rPr>
        <w:annotationRef/>
      </w:r>
      <w:r>
        <w:t>This sentence is too long.</w:t>
      </w:r>
    </w:p>
  </w:comment>
  <w:comment w:id="12" w:author="Quincy Clark" w:date="2023-10-01T14:54:00Z" w:initials="QC">
    <w:p w14:paraId="5A41BAF4" w14:textId="77777777" w:rsidR="00244518" w:rsidRDefault="00244518" w:rsidP="00E7110D">
      <w:pPr>
        <w:pStyle w:val="CommentText"/>
      </w:pPr>
      <w:r>
        <w:rPr>
          <w:rStyle w:val="CommentReference"/>
        </w:rPr>
        <w:annotationRef/>
      </w:r>
      <w:r>
        <w:t>We want to be consistent with word choice.  Use the words household environment.</w:t>
      </w:r>
    </w:p>
  </w:comment>
  <w:comment w:id="14" w:author="Quincy Clark" w:date="2023-10-01T14:55:00Z" w:initials="QC">
    <w:p w14:paraId="5FED0B35" w14:textId="77777777" w:rsidR="00244518" w:rsidRDefault="00244518" w:rsidP="006C27BF">
      <w:pPr>
        <w:pStyle w:val="CommentText"/>
      </w:pPr>
      <w:r>
        <w:rPr>
          <w:rStyle w:val="CommentReference"/>
        </w:rPr>
        <w:annotationRef/>
      </w:r>
      <w:r>
        <w:t>Again, we want to be consistent in word choice. Use the word framework as stated above.</w:t>
      </w:r>
    </w:p>
  </w:comment>
  <w:comment w:id="13" w:author="Quincy Clark" w:date="2023-10-01T14:56:00Z" w:initials="QC">
    <w:p w14:paraId="1AE4B502" w14:textId="77777777" w:rsidR="00244518" w:rsidRDefault="00244518" w:rsidP="00FE6633">
      <w:pPr>
        <w:pStyle w:val="CommentText"/>
      </w:pPr>
      <w:r>
        <w:rPr>
          <w:rStyle w:val="CommentReference"/>
        </w:rPr>
        <w:annotationRef/>
      </w:r>
      <w:r>
        <w:t>This last sentence is confusing. For example, what is meant by "living practices"?</w:t>
      </w:r>
    </w:p>
  </w:comment>
  <w:comment w:id="19" w:author="Quincy Clark" w:date="2023-10-01T15:04:00Z" w:initials="QC">
    <w:p w14:paraId="41512DCF" w14:textId="77777777" w:rsidR="003172D4" w:rsidRDefault="003172D4" w:rsidP="007E533E">
      <w:pPr>
        <w:pStyle w:val="CommentText"/>
      </w:pPr>
      <w:r>
        <w:rPr>
          <w:rStyle w:val="CommentReference"/>
        </w:rPr>
        <w:annotationRef/>
      </w:r>
      <w:r>
        <w:t>We want to be consistent how we list the three company participants of the study. Jason mentioned listing the companies according to tenure length in the industry.</w:t>
      </w:r>
    </w:p>
  </w:comment>
  <w:comment w:id="44" w:author="Quincy Clark" w:date="2023-10-01T15:44:00Z" w:initials="QC">
    <w:p w14:paraId="31B0DB9E" w14:textId="77777777" w:rsidR="00D84B7F" w:rsidRDefault="00D84B7F">
      <w:pPr>
        <w:pStyle w:val="CommentText"/>
      </w:pPr>
      <w:r>
        <w:rPr>
          <w:rStyle w:val="CommentReference"/>
        </w:rPr>
        <w:annotationRef/>
      </w:r>
      <w:r>
        <w:t>This last paragraph reads unclear.  One example of a rewrite is: Through literature reviews and interviews, this study sough to glean technologically advanced insights from Leanpath, Kitro, and Winnow to improve household food waste management. As households contribute significantly to overall food waste, adopting these innovative solutions can offer valuable insights for policymakers and consumers alike. The goal is to outline a preliminary plan for integrating AI-driven tools and methods into everyday household routines to enhance food waste management.</w:t>
      </w:r>
    </w:p>
    <w:p w14:paraId="76244605" w14:textId="77777777" w:rsidR="00D84B7F" w:rsidRDefault="00D84B7F" w:rsidP="001E1D77">
      <w:pPr>
        <w:pStyle w:val="CommentText"/>
      </w:pPr>
      <w:r>
        <w:t>Something like that!</w:t>
      </w:r>
    </w:p>
  </w:comment>
  <w:comment w:id="52" w:author="Quincy Clark" w:date="2023-10-01T16:29:00Z" w:initials="QC">
    <w:p w14:paraId="1715A24A" w14:textId="77777777" w:rsidR="00EB4663" w:rsidRDefault="00EB4663" w:rsidP="00CB03E1">
      <w:pPr>
        <w:pStyle w:val="CommentText"/>
      </w:pPr>
      <w:r>
        <w:rPr>
          <w:rStyle w:val="CommentReference"/>
        </w:rPr>
        <w:annotationRef/>
      </w:r>
      <w:r>
        <w:t xml:space="preserve">We only need to define the acronym once.  Ensure that AI is used throughout. </w:t>
      </w:r>
    </w:p>
  </w:comment>
  <w:comment w:id="51" w:author="Quincy Clark" w:date="2023-10-01T15:54:00Z" w:initials="QC">
    <w:p w14:paraId="20D76467" w14:textId="72B2C630" w:rsidR="00D84B7F" w:rsidRDefault="00D84B7F" w:rsidP="00F5127B">
      <w:pPr>
        <w:pStyle w:val="CommentText"/>
      </w:pPr>
      <w:r>
        <w:rPr>
          <w:rStyle w:val="CommentReference"/>
        </w:rPr>
        <w:annotationRef/>
      </w:r>
      <w:r>
        <w:t>Here each section must be clearly identified.</w:t>
      </w:r>
    </w:p>
  </w:comment>
  <w:comment w:id="53" w:author="Quincy Clark" w:date="2023-10-01T15:57:00Z" w:initials="QC">
    <w:p w14:paraId="09F00B02" w14:textId="77777777" w:rsidR="00D84B7F" w:rsidRDefault="00D84B7F" w:rsidP="0083399C">
      <w:pPr>
        <w:pStyle w:val="CommentText"/>
      </w:pPr>
      <w:r>
        <w:rPr>
          <w:rStyle w:val="CommentReference"/>
        </w:rPr>
        <w:annotationRef/>
      </w:r>
      <w:r>
        <w:t>This sentence is not needed. Simply start the section with the second paragraph.  The first paragraph might fit better in the last paragraph of the introduction section.</w:t>
      </w:r>
    </w:p>
  </w:comment>
  <w:comment w:id="54" w:author="Quincy Clark" w:date="2023-10-01T15:58:00Z" w:initials="QC">
    <w:p w14:paraId="4AD3A7DF" w14:textId="77777777" w:rsidR="00D84B7F" w:rsidRDefault="00D84B7F" w:rsidP="007D3F88">
      <w:pPr>
        <w:pStyle w:val="CommentText"/>
      </w:pPr>
      <w:r>
        <w:rPr>
          <w:rStyle w:val="CommentReference"/>
        </w:rPr>
        <w:annotationRef/>
      </w:r>
      <w:r>
        <w:t>We need a couple references to substabtiate how we define food waste management in this paper.</w:t>
      </w:r>
    </w:p>
  </w:comment>
  <w:comment w:id="55" w:author="Quincy Clark" w:date="2023-10-01T15:59:00Z" w:initials="QC">
    <w:p w14:paraId="75C9374E" w14:textId="77777777" w:rsidR="005B7D94" w:rsidRDefault="005B7D94" w:rsidP="0035163C">
      <w:pPr>
        <w:pStyle w:val="CommentText"/>
      </w:pPr>
      <w:r>
        <w:rPr>
          <w:rStyle w:val="CommentReference"/>
        </w:rPr>
        <w:annotationRef/>
      </w:r>
      <w:r>
        <w:t>I am unclear of the meaning for this sentence.</w:t>
      </w:r>
    </w:p>
  </w:comment>
  <w:comment w:id="56" w:author="Quincy Clark" w:date="2023-10-01T15:59:00Z" w:initials="QC">
    <w:p w14:paraId="1F69B30B" w14:textId="77777777" w:rsidR="005B7D94" w:rsidRDefault="005B7D94" w:rsidP="00DB275D">
      <w:pPr>
        <w:pStyle w:val="CommentText"/>
      </w:pPr>
      <w:r>
        <w:rPr>
          <w:rStyle w:val="CommentReference"/>
        </w:rPr>
        <w:annotationRef/>
      </w:r>
      <w:r>
        <w:t>What is it?</w:t>
      </w:r>
    </w:p>
  </w:comment>
  <w:comment w:id="57" w:author="Quincy Clark" w:date="2023-10-01T16:02:00Z" w:initials="QC">
    <w:p w14:paraId="3867251F" w14:textId="77777777" w:rsidR="005B7D94" w:rsidRDefault="005B7D94" w:rsidP="00BE3367">
      <w:pPr>
        <w:pStyle w:val="CommentText"/>
      </w:pPr>
      <w:r>
        <w:rPr>
          <w:rStyle w:val="CommentReference"/>
        </w:rPr>
        <w:annotationRef/>
      </w:r>
      <w:r>
        <w:t xml:space="preserve">Reminder: early we used the word sector.  We just need to be consistent. </w:t>
      </w:r>
    </w:p>
  </w:comment>
  <w:comment w:id="59" w:author="Quincy Clark" w:date="2023-10-01T16:08:00Z" w:initials="QC">
    <w:p w14:paraId="65EB6182" w14:textId="77777777" w:rsidR="005B7D94" w:rsidRDefault="005B7D94" w:rsidP="00DB1519">
      <w:pPr>
        <w:pStyle w:val="CommentText"/>
      </w:pPr>
      <w:r>
        <w:rPr>
          <w:rStyle w:val="CommentReference"/>
        </w:rPr>
        <w:annotationRef/>
      </w:r>
      <w:r>
        <w:t>Do we mean food waste management?</w:t>
      </w:r>
    </w:p>
  </w:comment>
  <w:comment w:id="58" w:author="Quincy Clark" w:date="2023-10-01T16:10:00Z" w:initials="QC">
    <w:p w14:paraId="27089EB6" w14:textId="77777777" w:rsidR="008F56EA" w:rsidRDefault="008F56EA" w:rsidP="00497D98">
      <w:pPr>
        <w:pStyle w:val="CommentText"/>
      </w:pPr>
      <w:r>
        <w:rPr>
          <w:rStyle w:val="CommentReference"/>
        </w:rPr>
        <w:annotationRef/>
      </w:r>
      <w:r>
        <w:t>Great paragraph! Where we discuss composting as a great way to recycling we should give a good example for all the three R's.</w:t>
      </w:r>
    </w:p>
  </w:comment>
  <w:comment w:id="60" w:author="Quincy Clark" w:date="2023-10-01T16:12:00Z" w:initials="QC">
    <w:p w14:paraId="0FFB45C5" w14:textId="77777777" w:rsidR="008F56EA" w:rsidRDefault="008F56EA" w:rsidP="0007593E">
      <w:pPr>
        <w:pStyle w:val="CommentText"/>
      </w:pPr>
      <w:r>
        <w:rPr>
          <w:rStyle w:val="CommentReference"/>
        </w:rPr>
        <w:annotationRef/>
      </w:r>
      <w:r>
        <w:t>This paragraph is a duplicate of the one above.</w:t>
      </w:r>
    </w:p>
  </w:comment>
  <w:comment w:id="62" w:author="Quincy Clark" w:date="2023-10-01T16:13:00Z" w:initials="QC">
    <w:p w14:paraId="0B7FBEAE" w14:textId="77777777" w:rsidR="008F56EA" w:rsidRDefault="008F56EA" w:rsidP="006C5DCC">
      <w:pPr>
        <w:pStyle w:val="CommentText"/>
      </w:pPr>
      <w:r>
        <w:rPr>
          <w:rStyle w:val="CommentReference"/>
        </w:rPr>
        <w:annotationRef/>
      </w:r>
      <w:r>
        <w:t>We must remain consistent in our writing. Perhaps we should say "Notably, the hospitality industry….?</w:t>
      </w:r>
    </w:p>
  </w:comment>
  <w:comment w:id="63" w:author="Quincy Clark" w:date="2023-10-01T16:14:00Z" w:initials="QC">
    <w:p w14:paraId="01985479" w14:textId="77777777" w:rsidR="008F56EA" w:rsidRDefault="008F56EA" w:rsidP="00ED707A">
      <w:pPr>
        <w:pStyle w:val="CommentText"/>
      </w:pPr>
      <w:r>
        <w:rPr>
          <w:rStyle w:val="CommentReference"/>
        </w:rPr>
        <w:annotationRef/>
      </w:r>
      <w:r>
        <w:t>Add the third company</w:t>
      </w:r>
    </w:p>
  </w:comment>
  <w:comment w:id="64" w:author="Quincy Clark" w:date="2023-10-01T16:14:00Z" w:initials="QC">
    <w:p w14:paraId="4D1A42FA" w14:textId="77777777" w:rsidR="008F56EA" w:rsidRDefault="008F56EA" w:rsidP="006D6503">
      <w:pPr>
        <w:pStyle w:val="CommentText"/>
      </w:pPr>
      <w:r>
        <w:rPr>
          <w:rStyle w:val="CommentReference"/>
        </w:rPr>
        <w:annotationRef/>
      </w:r>
      <w:r>
        <w:t>Manage?</w:t>
      </w:r>
    </w:p>
  </w:comment>
  <w:comment w:id="65" w:author="Quincy Clark" w:date="2023-10-01T16:18:00Z" w:initials="QC">
    <w:p w14:paraId="709F4BB6" w14:textId="77777777" w:rsidR="008F56EA" w:rsidRDefault="008F56EA" w:rsidP="000A2D0B">
      <w:pPr>
        <w:pStyle w:val="CommentText"/>
      </w:pPr>
      <w:r>
        <w:rPr>
          <w:rStyle w:val="CommentReference"/>
        </w:rPr>
        <w:annotationRef/>
      </w:r>
      <w:r>
        <w:t>In the introduction section we wrote about AI technology being used to "identify, categorize, and quantify."  Again, we want to be very consistent in our wording.</w:t>
      </w:r>
    </w:p>
  </w:comment>
  <w:comment w:id="68" w:author="Quincy Clark" w:date="2023-10-01T16:54:00Z" w:initials="QC">
    <w:p w14:paraId="17D21050" w14:textId="77777777" w:rsidR="00111D89" w:rsidRDefault="00111D89" w:rsidP="00815C55">
      <w:pPr>
        <w:pStyle w:val="CommentText"/>
      </w:pPr>
      <w:r>
        <w:rPr>
          <w:rStyle w:val="CommentReference"/>
        </w:rPr>
        <w:annotationRef/>
      </w:r>
      <w:r>
        <w:t>I am not sure if we need this section since the case study section will discuss AI in the hospitality industry.  However, we need a Methods section where we discuss our participants of this study (the companies) how and why we choose the three companies and how we conducted the interviews.  I can write this section.</w:t>
      </w:r>
    </w:p>
  </w:comment>
  <w:comment w:id="70" w:author="Quincy Clark" w:date="2023-10-01T16:30:00Z" w:initials="QC">
    <w:p w14:paraId="7B606C53" w14:textId="43E9BA9F" w:rsidR="00EB4663" w:rsidRDefault="00EB4663" w:rsidP="00D63149">
      <w:pPr>
        <w:pStyle w:val="CommentText"/>
      </w:pPr>
      <w:r>
        <w:rPr>
          <w:rStyle w:val="CommentReference"/>
        </w:rPr>
        <w:annotationRef/>
      </w:r>
      <w:r>
        <w:t xml:space="preserve">We only need to define the acronym once.  Ensure that AI is used throughout. </w:t>
      </w:r>
    </w:p>
  </w:comment>
  <w:comment w:id="69" w:author="Quincy Clark" w:date="2023-10-01T16:31:00Z" w:initials="QC">
    <w:p w14:paraId="6E3EB54F" w14:textId="77777777" w:rsidR="00EB4663" w:rsidRDefault="00EB4663" w:rsidP="00442607">
      <w:pPr>
        <w:pStyle w:val="CommentText"/>
      </w:pPr>
      <w:r>
        <w:rPr>
          <w:rStyle w:val="CommentReference"/>
        </w:rPr>
        <w:annotationRef/>
      </w:r>
      <w:r>
        <w:t xml:space="preserve">We don't need to define the section.  This paragraph might best be used at the end of the introduction section where we explain all sections. </w:t>
      </w:r>
    </w:p>
  </w:comment>
  <w:comment w:id="72" w:author="Quincy Clark" w:date="2023-10-01T16:33:00Z" w:initials="QC">
    <w:p w14:paraId="26749A6E" w14:textId="77777777" w:rsidR="00EB4663" w:rsidRDefault="00EB4663" w:rsidP="007F00BF">
      <w:pPr>
        <w:pStyle w:val="CommentText"/>
      </w:pPr>
      <w:r>
        <w:rPr>
          <w:rStyle w:val="CommentReference"/>
        </w:rPr>
        <w:annotationRef/>
      </w:r>
      <w:r>
        <w:t>Here we are using the word industries.  Reminder to be consistent throughout the paper, i.e., sector or industry?</w:t>
      </w:r>
    </w:p>
  </w:comment>
  <w:comment w:id="71" w:author="Quincy Clark" w:date="2023-10-01T16:49:00Z" w:initials="QC">
    <w:p w14:paraId="6658658F" w14:textId="77777777" w:rsidR="00432B49" w:rsidRDefault="00432B49" w:rsidP="00ED5B2A">
      <w:pPr>
        <w:pStyle w:val="CommentText"/>
      </w:pPr>
      <w:r>
        <w:rPr>
          <w:rStyle w:val="CommentReference"/>
        </w:rPr>
        <w:annotationRef/>
      </w:r>
      <w:r>
        <w:t>This section seems to be a part of background.</w:t>
      </w:r>
    </w:p>
  </w:comment>
  <w:comment w:id="74" w:author="Quincy Clark" w:date="2023-10-01T16:40:00Z" w:initials="QC">
    <w:p w14:paraId="53066571" w14:textId="77777777" w:rsidR="00111D89" w:rsidRDefault="00432B49" w:rsidP="00D9689E">
      <w:pPr>
        <w:pStyle w:val="CommentText"/>
      </w:pPr>
      <w:r>
        <w:rPr>
          <w:rStyle w:val="CommentReference"/>
        </w:rPr>
        <w:annotationRef/>
      </w:r>
      <w:r w:rsidR="00111D89">
        <w:t>This text can be integrated with the case study section. Simply add each company description before we discuss that company's methods.</w:t>
      </w:r>
    </w:p>
  </w:comment>
  <w:comment w:id="75" w:author="Quincy Clark" w:date="2023-10-01T16:39:00Z" w:initials="QC">
    <w:p w14:paraId="588F897C" w14:textId="09FE88DF" w:rsidR="00EB4663" w:rsidRDefault="00EB4663" w:rsidP="00E65D85">
      <w:pPr>
        <w:pStyle w:val="CommentText"/>
      </w:pPr>
      <w:r>
        <w:rPr>
          <w:rStyle w:val="CommentReference"/>
        </w:rPr>
        <w:annotationRef/>
      </w:r>
      <w:r>
        <w:t>I am thinking that this section should follow after we discuss the results from our interviews, i.e., all three companies.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D9B42" w15:done="0"/>
  <w15:commentEx w15:paraId="3D2A1F82" w15:done="0"/>
  <w15:commentEx w15:paraId="6AA19770" w15:done="0"/>
  <w15:commentEx w15:paraId="5A41BAF4" w15:done="0"/>
  <w15:commentEx w15:paraId="5FED0B35" w15:done="0"/>
  <w15:commentEx w15:paraId="1AE4B502" w15:done="0"/>
  <w15:commentEx w15:paraId="41512DCF" w15:done="0"/>
  <w15:commentEx w15:paraId="76244605" w15:done="0"/>
  <w15:commentEx w15:paraId="1715A24A" w15:done="0"/>
  <w15:commentEx w15:paraId="20D76467" w15:done="0"/>
  <w15:commentEx w15:paraId="09F00B02" w15:done="0"/>
  <w15:commentEx w15:paraId="4AD3A7DF" w15:done="0"/>
  <w15:commentEx w15:paraId="75C9374E" w15:done="0"/>
  <w15:commentEx w15:paraId="1F69B30B" w15:done="0"/>
  <w15:commentEx w15:paraId="3867251F" w15:done="0"/>
  <w15:commentEx w15:paraId="65EB6182" w15:done="0"/>
  <w15:commentEx w15:paraId="27089EB6" w15:done="0"/>
  <w15:commentEx w15:paraId="0FFB45C5" w15:done="0"/>
  <w15:commentEx w15:paraId="0B7FBEAE" w15:done="0"/>
  <w15:commentEx w15:paraId="01985479" w15:done="0"/>
  <w15:commentEx w15:paraId="4D1A42FA" w15:done="0"/>
  <w15:commentEx w15:paraId="709F4BB6" w15:done="0"/>
  <w15:commentEx w15:paraId="17D21050" w15:done="0"/>
  <w15:commentEx w15:paraId="7B606C53" w15:done="0"/>
  <w15:commentEx w15:paraId="6E3EB54F" w15:done="0"/>
  <w15:commentEx w15:paraId="26749A6E" w15:done="0"/>
  <w15:commentEx w15:paraId="6658658F" w15:done="0"/>
  <w15:commentEx w15:paraId="53066571" w15:done="0"/>
  <w15:commentEx w15:paraId="588F89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23C989" w16cex:dateUtc="2023-10-01T21:35:00Z"/>
  <w16cex:commentExtensible w16cex:durableId="58FAA3EF" w16cex:dateUtc="2023-10-01T21:51:00Z"/>
  <w16cex:commentExtensible w16cex:durableId="2604B383" w16cex:dateUtc="2023-10-01T21:52:00Z"/>
  <w16cex:commentExtensible w16cex:durableId="0B62BF76" w16cex:dateUtc="2023-10-01T21:54:00Z"/>
  <w16cex:commentExtensible w16cex:durableId="19E9F4BC" w16cex:dateUtc="2023-10-01T21:55:00Z"/>
  <w16cex:commentExtensible w16cex:durableId="37193727" w16cex:dateUtc="2023-10-01T21:56:00Z"/>
  <w16cex:commentExtensible w16cex:durableId="0EAA903B" w16cex:dateUtc="2023-10-01T22:04:00Z"/>
  <w16cex:commentExtensible w16cex:durableId="5CD7056C" w16cex:dateUtc="2023-10-01T22:44:00Z"/>
  <w16cex:commentExtensible w16cex:durableId="7BC0A0F3" w16cex:dateUtc="2023-10-01T23:29:00Z"/>
  <w16cex:commentExtensible w16cex:durableId="3B52931F" w16cex:dateUtc="2023-10-01T22:54:00Z"/>
  <w16cex:commentExtensible w16cex:durableId="5774C908" w16cex:dateUtc="2023-10-01T22:57:00Z"/>
  <w16cex:commentExtensible w16cex:durableId="0823594F" w16cex:dateUtc="2023-10-01T22:58:00Z"/>
  <w16cex:commentExtensible w16cex:durableId="628E1A22" w16cex:dateUtc="2023-10-01T22:59:00Z"/>
  <w16cex:commentExtensible w16cex:durableId="29327C9E" w16cex:dateUtc="2023-10-01T22:59:00Z"/>
  <w16cex:commentExtensible w16cex:durableId="2AF7F6D4" w16cex:dateUtc="2023-10-01T23:02:00Z"/>
  <w16cex:commentExtensible w16cex:durableId="356B1F52" w16cex:dateUtc="2023-10-01T23:08:00Z"/>
  <w16cex:commentExtensible w16cex:durableId="009133CA" w16cex:dateUtc="2023-10-01T23:10:00Z"/>
  <w16cex:commentExtensible w16cex:durableId="534FFB90" w16cex:dateUtc="2023-10-01T23:12:00Z"/>
  <w16cex:commentExtensible w16cex:durableId="53E387BA" w16cex:dateUtc="2023-10-01T23:13:00Z"/>
  <w16cex:commentExtensible w16cex:durableId="0818BC1C" w16cex:dateUtc="2023-10-01T23:14:00Z"/>
  <w16cex:commentExtensible w16cex:durableId="64344F86" w16cex:dateUtc="2023-10-01T23:14:00Z"/>
  <w16cex:commentExtensible w16cex:durableId="1A7751E5" w16cex:dateUtc="2023-10-01T23:18:00Z"/>
  <w16cex:commentExtensible w16cex:durableId="1D1683CF" w16cex:dateUtc="2023-10-01T23:54:00Z"/>
  <w16cex:commentExtensible w16cex:durableId="3D2E0556" w16cex:dateUtc="2023-10-01T23:30:00Z"/>
  <w16cex:commentExtensible w16cex:durableId="3317849E" w16cex:dateUtc="2023-10-01T23:31:00Z"/>
  <w16cex:commentExtensible w16cex:durableId="6CC9289E" w16cex:dateUtc="2023-10-01T23:33:00Z"/>
  <w16cex:commentExtensible w16cex:durableId="1FB01095" w16cex:dateUtc="2023-10-01T23:49:00Z"/>
  <w16cex:commentExtensible w16cex:durableId="59FABC01" w16cex:dateUtc="2023-10-01T23:40:00Z"/>
  <w16cex:commentExtensible w16cex:durableId="1FCCE03B" w16cex:dateUtc="2023-10-01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D9B42" w16cid:durableId="4723C989"/>
  <w16cid:commentId w16cid:paraId="3D2A1F82" w16cid:durableId="58FAA3EF"/>
  <w16cid:commentId w16cid:paraId="6AA19770" w16cid:durableId="2604B383"/>
  <w16cid:commentId w16cid:paraId="5A41BAF4" w16cid:durableId="0B62BF76"/>
  <w16cid:commentId w16cid:paraId="5FED0B35" w16cid:durableId="19E9F4BC"/>
  <w16cid:commentId w16cid:paraId="1AE4B502" w16cid:durableId="37193727"/>
  <w16cid:commentId w16cid:paraId="41512DCF" w16cid:durableId="0EAA903B"/>
  <w16cid:commentId w16cid:paraId="76244605" w16cid:durableId="5CD7056C"/>
  <w16cid:commentId w16cid:paraId="1715A24A" w16cid:durableId="7BC0A0F3"/>
  <w16cid:commentId w16cid:paraId="20D76467" w16cid:durableId="3B52931F"/>
  <w16cid:commentId w16cid:paraId="09F00B02" w16cid:durableId="5774C908"/>
  <w16cid:commentId w16cid:paraId="4AD3A7DF" w16cid:durableId="0823594F"/>
  <w16cid:commentId w16cid:paraId="75C9374E" w16cid:durableId="628E1A22"/>
  <w16cid:commentId w16cid:paraId="1F69B30B" w16cid:durableId="29327C9E"/>
  <w16cid:commentId w16cid:paraId="3867251F" w16cid:durableId="2AF7F6D4"/>
  <w16cid:commentId w16cid:paraId="65EB6182" w16cid:durableId="356B1F52"/>
  <w16cid:commentId w16cid:paraId="27089EB6" w16cid:durableId="009133CA"/>
  <w16cid:commentId w16cid:paraId="0FFB45C5" w16cid:durableId="534FFB90"/>
  <w16cid:commentId w16cid:paraId="0B7FBEAE" w16cid:durableId="53E387BA"/>
  <w16cid:commentId w16cid:paraId="01985479" w16cid:durableId="0818BC1C"/>
  <w16cid:commentId w16cid:paraId="4D1A42FA" w16cid:durableId="64344F86"/>
  <w16cid:commentId w16cid:paraId="709F4BB6" w16cid:durableId="1A7751E5"/>
  <w16cid:commentId w16cid:paraId="17D21050" w16cid:durableId="1D1683CF"/>
  <w16cid:commentId w16cid:paraId="7B606C53" w16cid:durableId="3D2E0556"/>
  <w16cid:commentId w16cid:paraId="6E3EB54F" w16cid:durableId="3317849E"/>
  <w16cid:commentId w16cid:paraId="26749A6E" w16cid:durableId="6CC9289E"/>
  <w16cid:commentId w16cid:paraId="6658658F" w16cid:durableId="1FB01095"/>
  <w16cid:commentId w16cid:paraId="53066571" w16cid:durableId="59FABC01"/>
  <w16cid:commentId w16cid:paraId="588F897C" w16cid:durableId="1FCCE0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F9B7" w14:textId="77777777" w:rsidR="0013219E" w:rsidRDefault="0013219E" w:rsidP="00DB70DB">
      <w:pPr>
        <w:spacing w:after="0" w:line="240" w:lineRule="auto"/>
      </w:pPr>
      <w:r>
        <w:separator/>
      </w:r>
    </w:p>
  </w:endnote>
  <w:endnote w:type="continuationSeparator" w:id="0">
    <w:p w14:paraId="163C0DA0" w14:textId="77777777" w:rsidR="0013219E" w:rsidRDefault="0013219E" w:rsidP="00DB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419193"/>
      <w:docPartObj>
        <w:docPartGallery w:val="Page Numbers (Bottom of Page)"/>
        <w:docPartUnique/>
      </w:docPartObj>
    </w:sdtPr>
    <w:sdtEndPr>
      <w:rPr>
        <w:noProof/>
      </w:rPr>
    </w:sdtEndPr>
    <w:sdtContent>
      <w:p w14:paraId="759B5A8F" w14:textId="4029575D" w:rsidR="00DB70DB" w:rsidRDefault="00DB70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A08A2" w14:textId="77777777" w:rsidR="00DB70DB" w:rsidRDefault="00DB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A476" w14:textId="77777777" w:rsidR="0013219E" w:rsidRDefault="0013219E" w:rsidP="00DB70DB">
      <w:pPr>
        <w:spacing w:after="0" w:line="240" w:lineRule="auto"/>
      </w:pPr>
      <w:r>
        <w:separator/>
      </w:r>
    </w:p>
  </w:footnote>
  <w:footnote w:type="continuationSeparator" w:id="0">
    <w:p w14:paraId="2AEE8635" w14:textId="77777777" w:rsidR="0013219E" w:rsidRDefault="0013219E" w:rsidP="00DB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0CE5"/>
    <w:multiLevelType w:val="multilevel"/>
    <w:tmpl w:val="AE7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15ED"/>
    <w:multiLevelType w:val="hybridMultilevel"/>
    <w:tmpl w:val="AE545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D6495A"/>
    <w:multiLevelType w:val="hybridMultilevel"/>
    <w:tmpl w:val="703E5B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3325DF"/>
    <w:multiLevelType w:val="hybridMultilevel"/>
    <w:tmpl w:val="26F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96341"/>
    <w:multiLevelType w:val="hybridMultilevel"/>
    <w:tmpl w:val="261A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A4030"/>
    <w:multiLevelType w:val="hybridMultilevel"/>
    <w:tmpl w:val="75F0E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5D18"/>
    <w:multiLevelType w:val="hybridMultilevel"/>
    <w:tmpl w:val="782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D5D71"/>
    <w:multiLevelType w:val="hybridMultilevel"/>
    <w:tmpl w:val="A46C62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F75B5D"/>
    <w:multiLevelType w:val="hybridMultilevel"/>
    <w:tmpl w:val="A34AD780"/>
    <w:lvl w:ilvl="0" w:tplc="0409000F">
      <w:start w:val="1"/>
      <w:numFmt w:val="decimal"/>
      <w:lvlText w:val="%1."/>
      <w:lvlJc w:val="left"/>
      <w:pPr>
        <w:ind w:left="720" w:hanging="360"/>
      </w:pPr>
      <w:rPr>
        <w:rFonts w:hint="default"/>
      </w:rPr>
    </w:lvl>
    <w:lvl w:ilvl="1" w:tplc="021E8E9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D2EC9"/>
    <w:multiLevelType w:val="hybridMultilevel"/>
    <w:tmpl w:val="1688AC5E"/>
    <w:lvl w:ilvl="0" w:tplc="0409000F">
      <w:start w:val="1"/>
      <w:numFmt w:val="decimal"/>
      <w:lvlText w:val="%1."/>
      <w:lvlJc w:val="left"/>
      <w:pPr>
        <w:ind w:left="720" w:hanging="360"/>
      </w:pPr>
      <w:rPr>
        <w:rFonts w:hint="default"/>
      </w:rPr>
    </w:lvl>
    <w:lvl w:ilvl="1" w:tplc="0A34C8B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D21B5"/>
    <w:multiLevelType w:val="hybridMultilevel"/>
    <w:tmpl w:val="6B14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B60B8"/>
    <w:multiLevelType w:val="hybridMultilevel"/>
    <w:tmpl w:val="C24EBA82"/>
    <w:lvl w:ilvl="0" w:tplc="3CE22A0E">
      <w:start w:val="1"/>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2" w15:restartNumberingAfterBreak="0">
    <w:nsid w:val="6AC95EB4"/>
    <w:multiLevelType w:val="hybridMultilevel"/>
    <w:tmpl w:val="C81E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F05B3"/>
    <w:multiLevelType w:val="multilevel"/>
    <w:tmpl w:val="9A9AB1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1715575"/>
    <w:multiLevelType w:val="hybridMultilevel"/>
    <w:tmpl w:val="669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C0D9B"/>
    <w:multiLevelType w:val="hybridMultilevel"/>
    <w:tmpl w:val="31A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82C5D"/>
    <w:multiLevelType w:val="hybridMultilevel"/>
    <w:tmpl w:val="39E8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560076">
    <w:abstractNumId w:val="16"/>
  </w:num>
  <w:num w:numId="2" w16cid:durableId="923415756">
    <w:abstractNumId w:val="9"/>
  </w:num>
  <w:num w:numId="3" w16cid:durableId="1539392288">
    <w:abstractNumId w:val="12"/>
  </w:num>
  <w:num w:numId="4" w16cid:durableId="459305278">
    <w:abstractNumId w:val="10"/>
  </w:num>
  <w:num w:numId="5" w16cid:durableId="1460804901">
    <w:abstractNumId w:val="6"/>
  </w:num>
  <w:num w:numId="6" w16cid:durableId="1501889920">
    <w:abstractNumId w:val="5"/>
  </w:num>
  <w:num w:numId="7" w16cid:durableId="1538540912">
    <w:abstractNumId w:val="4"/>
  </w:num>
  <w:num w:numId="8" w16cid:durableId="1678923011">
    <w:abstractNumId w:val="3"/>
  </w:num>
  <w:num w:numId="9" w16cid:durableId="1384671211">
    <w:abstractNumId w:val="8"/>
  </w:num>
  <w:num w:numId="10" w16cid:durableId="1139954023">
    <w:abstractNumId w:val="2"/>
  </w:num>
  <w:num w:numId="11" w16cid:durableId="1276912738">
    <w:abstractNumId w:val="15"/>
  </w:num>
  <w:num w:numId="12" w16cid:durableId="1310331374">
    <w:abstractNumId w:val="0"/>
  </w:num>
  <w:num w:numId="13" w16cid:durableId="1941451972">
    <w:abstractNumId w:val="14"/>
  </w:num>
  <w:num w:numId="14" w16cid:durableId="257565747">
    <w:abstractNumId w:val="13"/>
  </w:num>
  <w:num w:numId="15" w16cid:durableId="469203272">
    <w:abstractNumId w:val="11"/>
  </w:num>
  <w:num w:numId="16" w16cid:durableId="392433348">
    <w:abstractNumId w:val="1"/>
  </w:num>
  <w:num w:numId="17" w16cid:durableId="26446625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ncy Clark">
    <w15:presenceInfo w15:providerId="None" w15:userId="Quincy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MjA1MLUwszAwMjNR0lEKTi0uzszPAykwqgUA1JY/FSwAAAA="/>
  </w:docVars>
  <w:rsids>
    <w:rsidRoot w:val="007B15ED"/>
    <w:rsid w:val="00016EB8"/>
    <w:rsid w:val="0006455E"/>
    <w:rsid w:val="00065108"/>
    <w:rsid w:val="00074A24"/>
    <w:rsid w:val="00094774"/>
    <w:rsid w:val="000A6703"/>
    <w:rsid w:val="000B3B5C"/>
    <w:rsid w:val="000B6605"/>
    <w:rsid w:val="000B6D48"/>
    <w:rsid w:val="000D3002"/>
    <w:rsid w:val="000D7E65"/>
    <w:rsid w:val="00111D89"/>
    <w:rsid w:val="00116EA4"/>
    <w:rsid w:val="001245B0"/>
    <w:rsid w:val="00130DB6"/>
    <w:rsid w:val="0013219E"/>
    <w:rsid w:val="00143B41"/>
    <w:rsid w:val="001846A1"/>
    <w:rsid w:val="001949CB"/>
    <w:rsid w:val="001A1380"/>
    <w:rsid w:val="00220B29"/>
    <w:rsid w:val="0023470E"/>
    <w:rsid w:val="00244518"/>
    <w:rsid w:val="00246671"/>
    <w:rsid w:val="00250808"/>
    <w:rsid w:val="00256686"/>
    <w:rsid w:val="002A0719"/>
    <w:rsid w:val="002C5D72"/>
    <w:rsid w:val="002E55B4"/>
    <w:rsid w:val="002F3C8A"/>
    <w:rsid w:val="003172D4"/>
    <w:rsid w:val="003724C7"/>
    <w:rsid w:val="00374650"/>
    <w:rsid w:val="00387026"/>
    <w:rsid w:val="003A021B"/>
    <w:rsid w:val="003A1339"/>
    <w:rsid w:val="003D5C50"/>
    <w:rsid w:val="003D7A35"/>
    <w:rsid w:val="00401B98"/>
    <w:rsid w:val="00417D7A"/>
    <w:rsid w:val="004207AF"/>
    <w:rsid w:val="00432B49"/>
    <w:rsid w:val="00435F88"/>
    <w:rsid w:val="00444215"/>
    <w:rsid w:val="0045218C"/>
    <w:rsid w:val="0048347A"/>
    <w:rsid w:val="00486A70"/>
    <w:rsid w:val="00495FBA"/>
    <w:rsid w:val="004A2FC7"/>
    <w:rsid w:val="004B6233"/>
    <w:rsid w:val="004C47CC"/>
    <w:rsid w:val="004C6447"/>
    <w:rsid w:val="004D5C94"/>
    <w:rsid w:val="004E555F"/>
    <w:rsid w:val="004F771C"/>
    <w:rsid w:val="00524092"/>
    <w:rsid w:val="0052692A"/>
    <w:rsid w:val="00533478"/>
    <w:rsid w:val="00535559"/>
    <w:rsid w:val="00541F2F"/>
    <w:rsid w:val="005675C2"/>
    <w:rsid w:val="00572989"/>
    <w:rsid w:val="00574D1D"/>
    <w:rsid w:val="0058124A"/>
    <w:rsid w:val="00581EFD"/>
    <w:rsid w:val="005964A6"/>
    <w:rsid w:val="005B373A"/>
    <w:rsid w:val="005B385D"/>
    <w:rsid w:val="005B7D94"/>
    <w:rsid w:val="005C4788"/>
    <w:rsid w:val="005C73C8"/>
    <w:rsid w:val="006323EC"/>
    <w:rsid w:val="0064197F"/>
    <w:rsid w:val="00690CA4"/>
    <w:rsid w:val="00694835"/>
    <w:rsid w:val="006C68A2"/>
    <w:rsid w:val="006C7DF8"/>
    <w:rsid w:val="006E4B00"/>
    <w:rsid w:val="00703715"/>
    <w:rsid w:val="007222D3"/>
    <w:rsid w:val="00743B67"/>
    <w:rsid w:val="00756747"/>
    <w:rsid w:val="0077008D"/>
    <w:rsid w:val="0078381A"/>
    <w:rsid w:val="00784FE6"/>
    <w:rsid w:val="0079175E"/>
    <w:rsid w:val="007B15ED"/>
    <w:rsid w:val="0081314D"/>
    <w:rsid w:val="0083555B"/>
    <w:rsid w:val="00856168"/>
    <w:rsid w:val="00874BAC"/>
    <w:rsid w:val="00880BE9"/>
    <w:rsid w:val="00884978"/>
    <w:rsid w:val="00893570"/>
    <w:rsid w:val="008A6CF0"/>
    <w:rsid w:val="008B7637"/>
    <w:rsid w:val="008D2B13"/>
    <w:rsid w:val="008E0343"/>
    <w:rsid w:val="008F56EA"/>
    <w:rsid w:val="00954E06"/>
    <w:rsid w:val="009A2C7D"/>
    <w:rsid w:val="009B5C61"/>
    <w:rsid w:val="009C2239"/>
    <w:rsid w:val="009C426F"/>
    <w:rsid w:val="009D269D"/>
    <w:rsid w:val="009E574B"/>
    <w:rsid w:val="009F7D0B"/>
    <w:rsid w:val="00A404DA"/>
    <w:rsid w:val="00A66F72"/>
    <w:rsid w:val="00A827F7"/>
    <w:rsid w:val="00AA14F1"/>
    <w:rsid w:val="00AD698B"/>
    <w:rsid w:val="00AF00ED"/>
    <w:rsid w:val="00AF22ED"/>
    <w:rsid w:val="00B0195F"/>
    <w:rsid w:val="00B11155"/>
    <w:rsid w:val="00B114BD"/>
    <w:rsid w:val="00B46221"/>
    <w:rsid w:val="00B4766C"/>
    <w:rsid w:val="00B64238"/>
    <w:rsid w:val="00B952AF"/>
    <w:rsid w:val="00BA215D"/>
    <w:rsid w:val="00BB2040"/>
    <w:rsid w:val="00BB700C"/>
    <w:rsid w:val="00BE0209"/>
    <w:rsid w:val="00C06A15"/>
    <w:rsid w:val="00C12541"/>
    <w:rsid w:val="00C604C7"/>
    <w:rsid w:val="00C74A09"/>
    <w:rsid w:val="00C80EAF"/>
    <w:rsid w:val="00CB17C3"/>
    <w:rsid w:val="00CF3727"/>
    <w:rsid w:val="00CF6F2B"/>
    <w:rsid w:val="00D0489B"/>
    <w:rsid w:val="00D07935"/>
    <w:rsid w:val="00D22516"/>
    <w:rsid w:val="00D430C6"/>
    <w:rsid w:val="00D56A76"/>
    <w:rsid w:val="00D60730"/>
    <w:rsid w:val="00D65D21"/>
    <w:rsid w:val="00D66191"/>
    <w:rsid w:val="00D84B7F"/>
    <w:rsid w:val="00D932E8"/>
    <w:rsid w:val="00DB70DB"/>
    <w:rsid w:val="00DE2E97"/>
    <w:rsid w:val="00E131ED"/>
    <w:rsid w:val="00E260D3"/>
    <w:rsid w:val="00E34C91"/>
    <w:rsid w:val="00E605F9"/>
    <w:rsid w:val="00E84367"/>
    <w:rsid w:val="00E92227"/>
    <w:rsid w:val="00EB0E15"/>
    <w:rsid w:val="00EB4663"/>
    <w:rsid w:val="00EB5ACB"/>
    <w:rsid w:val="00ED7C4C"/>
    <w:rsid w:val="00EE6F82"/>
    <w:rsid w:val="00EF74DB"/>
    <w:rsid w:val="00F14586"/>
    <w:rsid w:val="00F47EAE"/>
    <w:rsid w:val="00F91F26"/>
    <w:rsid w:val="00F92D79"/>
    <w:rsid w:val="00FA7F7A"/>
    <w:rsid w:val="00FE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9613"/>
  <w15:chartTrackingRefBased/>
  <w15:docId w15:val="{AAF7FE8C-67DF-46AF-BD40-D34BE160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5ED"/>
    <w:pPr>
      <w:spacing w:after="0" w:line="240" w:lineRule="auto"/>
    </w:pPr>
  </w:style>
  <w:style w:type="paragraph" w:styleId="Header">
    <w:name w:val="header"/>
    <w:basedOn w:val="Normal"/>
    <w:link w:val="HeaderChar"/>
    <w:uiPriority w:val="99"/>
    <w:unhideWhenUsed/>
    <w:rsid w:val="00DB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DB"/>
  </w:style>
  <w:style w:type="paragraph" w:styleId="Footer">
    <w:name w:val="footer"/>
    <w:basedOn w:val="Normal"/>
    <w:link w:val="FooterChar"/>
    <w:uiPriority w:val="99"/>
    <w:unhideWhenUsed/>
    <w:rsid w:val="00DB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DB"/>
  </w:style>
  <w:style w:type="paragraph" w:styleId="ListParagraph">
    <w:name w:val="List Paragraph"/>
    <w:basedOn w:val="Normal"/>
    <w:uiPriority w:val="34"/>
    <w:qFormat/>
    <w:rsid w:val="00143B41"/>
    <w:pPr>
      <w:ind w:left="720"/>
      <w:contextualSpacing/>
    </w:pPr>
  </w:style>
  <w:style w:type="paragraph" w:styleId="NormalWeb">
    <w:name w:val="Normal (Web)"/>
    <w:basedOn w:val="Normal"/>
    <w:uiPriority w:val="99"/>
    <w:semiHidden/>
    <w:unhideWhenUsed/>
    <w:rsid w:val="00C80E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80EAF"/>
  </w:style>
  <w:style w:type="character" w:styleId="Hyperlink">
    <w:name w:val="Hyperlink"/>
    <w:basedOn w:val="DefaultParagraphFont"/>
    <w:uiPriority w:val="99"/>
    <w:unhideWhenUsed/>
    <w:rsid w:val="008E0343"/>
    <w:rPr>
      <w:color w:val="0563C1" w:themeColor="hyperlink"/>
      <w:u w:val="single"/>
    </w:rPr>
  </w:style>
  <w:style w:type="character" w:styleId="UnresolvedMention">
    <w:name w:val="Unresolved Mention"/>
    <w:basedOn w:val="DefaultParagraphFont"/>
    <w:uiPriority w:val="99"/>
    <w:semiHidden/>
    <w:unhideWhenUsed/>
    <w:rsid w:val="008E0343"/>
    <w:rPr>
      <w:color w:val="605E5C"/>
      <w:shd w:val="clear" w:color="auto" w:fill="E1DFDD"/>
    </w:rPr>
  </w:style>
  <w:style w:type="paragraph" w:customStyle="1" w:styleId="html-x">
    <w:name w:val="html-x"/>
    <w:basedOn w:val="Normal"/>
    <w:rsid w:val="00B47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B4766C"/>
  </w:style>
  <w:style w:type="character" w:styleId="Strong">
    <w:name w:val="Strong"/>
    <w:basedOn w:val="DefaultParagraphFont"/>
    <w:uiPriority w:val="22"/>
    <w:qFormat/>
    <w:rsid w:val="00874BAC"/>
    <w:rPr>
      <w:b/>
      <w:bCs/>
    </w:rPr>
  </w:style>
  <w:style w:type="character" w:styleId="CommentReference">
    <w:name w:val="annotation reference"/>
    <w:basedOn w:val="DefaultParagraphFont"/>
    <w:uiPriority w:val="99"/>
    <w:semiHidden/>
    <w:unhideWhenUsed/>
    <w:rsid w:val="00EF74DB"/>
    <w:rPr>
      <w:sz w:val="16"/>
      <w:szCs w:val="16"/>
    </w:rPr>
  </w:style>
  <w:style w:type="paragraph" w:styleId="CommentText">
    <w:name w:val="annotation text"/>
    <w:basedOn w:val="Normal"/>
    <w:link w:val="CommentTextChar"/>
    <w:uiPriority w:val="99"/>
    <w:unhideWhenUsed/>
    <w:rsid w:val="00EF74DB"/>
    <w:pPr>
      <w:spacing w:line="240" w:lineRule="auto"/>
    </w:pPr>
    <w:rPr>
      <w:sz w:val="20"/>
      <w:szCs w:val="20"/>
    </w:rPr>
  </w:style>
  <w:style w:type="character" w:customStyle="1" w:styleId="CommentTextChar">
    <w:name w:val="Comment Text Char"/>
    <w:basedOn w:val="DefaultParagraphFont"/>
    <w:link w:val="CommentText"/>
    <w:uiPriority w:val="99"/>
    <w:rsid w:val="00EF74DB"/>
    <w:rPr>
      <w:sz w:val="20"/>
      <w:szCs w:val="20"/>
    </w:rPr>
  </w:style>
  <w:style w:type="paragraph" w:styleId="CommentSubject">
    <w:name w:val="annotation subject"/>
    <w:basedOn w:val="CommentText"/>
    <w:next w:val="CommentText"/>
    <w:link w:val="CommentSubjectChar"/>
    <w:uiPriority w:val="99"/>
    <w:semiHidden/>
    <w:unhideWhenUsed/>
    <w:rsid w:val="00EF74DB"/>
    <w:rPr>
      <w:b/>
      <w:bCs/>
    </w:rPr>
  </w:style>
  <w:style w:type="character" w:customStyle="1" w:styleId="CommentSubjectChar">
    <w:name w:val="Comment Subject Char"/>
    <w:basedOn w:val="CommentTextChar"/>
    <w:link w:val="CommentSubject"/>
    <w:uiPriority w:val="99"/>
    <w:semiHidden/>
    <w:rsid w:val="00EF74DB"/>
    <w:rPr>
      <w:b/>
      <w:bCs/>
      <w:sz w:val="20"/>
      <w:szCs w:val="20"/>
    </w:rPr>
  </w:style>
  <w:style w:type="paragraph" w:styleId="Revision">
    <w:name w:val="Revision"/>
    <w:hidden/>
    <w:uiPriority w:val="99"/>
    <w:semiHidden/>
    <w:rsid w:val="005C73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551">
      <w:bodyDiv w:val="1"/>
      <w:marLeft w:val="0"/>
      <w:marRight w:val="0"/>
      <w:marTop w:val="0"/>
      <w:marBottom w:val="0"/>
      <w:divBdr>
        <w:top w:val="none" w:sz="0" w:space="0" w:color="auto"/>
        <w:left w:val="none" w:sz="0" w:space="0" w:color="auto"/>
        <w:bottom w:val="none" w:sz="0" w:space="0" w:color="auto"/>
        <w:right w:val="none" w:sz="0" w:space="0" w:color="auto"/>
      </w:divBdr>
    </w:div>
    <w:div w:id="310452439">
      <w:bodyDiv w:val="1"/>
      <w:marLeft w:val="0"/>
      <w:marRight w:val="0"/>
      <w:marTop w:val="0"/>
      <w:marBottom w:val="0"/>
      <w:divBdr>
        <w:top w:val="none" w:sz="0" w:space="0" w:color="auto"/>
        <w:left w:val="none" w:sz="0" w:space="0" w:color="auto"/>
        <w:bottom w:val="none" w:sz="0" w:space="0" w:color="auto"/>
        <w:right w:val="none" w:sz="0" w:space="0" w:color="auto"/>
      </w:divBdr>
      <w:divsChild>
        <w:div w:id="814373004">
          <w:marLeft w:val="0"/>
          <w:marRight w:val="0"/>
          <w:marTop w:val="0"/>
          <w:marBottom w:val="0"/>
          <w:divBdr>
            <w:top w:val="none" w:sz="0" w:space="0" w:color="auto"/>
            <w:left w:val="none" w:sz="0" w:space="0" w:color="auto"/>
            <w:bottom w:val="none" w:sz="0" w:space="0" w:color="auto"/>
            <w:right w:val="none" w:sz="0" w:space="0" w:color="auto"/>
          </w:divBdr>
          <w:divsChild>
            <w:div w:id="493495590">
              <w:marLeft w:val="0"/>
              <w:marRight w:val="0"/>
              <w:marTop w:val="0"/>
              <w:marBottom w:val="0"/>
              <w:divBdr>
                <w:top w:val="none" w:sz="0" w:space="0" w:color="auto"/>
                <w:left w:val="none" w:sz="0" w:space="0" w:color="auto"/>
                <w:bottom w:val="none" w:sz="0" w:space="0" w:color="auto"/>
                <w:right w:val="none" w:sz="0" w:space="0" w:color="auto"/>
              </w:divBdr>
              <w:divsChild>
                <w:div w:id="1486437781">
                  <w:marLeft w:val="0"/>
                  <w:marRight w:val="0"/>
                  <w:marTop w:val="0"/>
                  <w:marBottom w:val="0"/>
                  <w:divBdr>
                    <w:top w:val="none" w:sz="0" w:space="0" w:color="auto"/>
                    <w:left w:val="none" w:sz="0" w:space="0" w:color="auto"/>
                    <w:bottom w:val="none" w:sz="0" w:space="0" w:color="auto"/>
                    <w:right w:val="none" w:sz="0" w:space="0" w:color="auto"/>
                  </w:divBdr>
                  <w:divsChild>
                    <w:div w:id="1975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7579">
      <w:bodyDiv w:val="1"/>
      <w:marLeft w:val="0"/>
      <w:marRight w:val="0"/>
      <w:marTop w:val="0"/>
      <w:marBottom w:val="0"/>
      <w:divBdr>
        <w:top w:val="none" w:sz="0" w:space="0" w:color="auto"/>
        <w:left w:val="none" w:sz="0" w:space="0" w:color="auto"/>
        <w:bottom w:val="none" w:sz="0" w:space="0" w:color="auto"/>
        <w:right w:val="none" w:sz="0" w:space="0" w:color="auto"/>
      </w:divBdr>
    </w:div>
    <w:div w:id="1432122331">
      <w:bodyDiv w:val="1"/>
      <w:marLeft w:val="0"/>
      <w:marRight w:val="0"/>
      <w:marTop w:val="0"/>
      <w:marBottom w:val="0"/>
      <w:divBdr>
        <w:top w:val="none" w:sz="0" w:space="0" w:color="auto"/>
        <w:left w:val="none" w:sz="0" w:space="0" w:color="auto"/>
        <w:bottom w:val="none" w:sz="0" w:space="0" w:color="auto"/>
        <w:right w:val="none" w:sz="0" w:space="0" w:color="auto"/>
      </w:divBdr>
    </w:div>
    <w:div w:id="1513178589">
      <w:bodyDiv w:val="1"/>
      <w:marLeft w:val="0"/>
      <w:marRight w:val="0"/>
      <w:marTop w:val="0"/>
      <w:marBottom w:val="0"/>
      <w:divBdr>
        <w:top w:val="none" w:sz="0" w:space="0" w:color="auto"/>
        <w:left w:val="none" w:sz="0" w:space="0" w:color="auto"/>
        <w:bottom w:val="none" w:sz="0" w:space="0" w:color="auto"/>
        <w:right w:val="none" w:sz="0" w:space="0" w:color="auto"/>
      </w:divBdr>
    </w:div>
    <w:div w:id="1531071481">
      <w:bodyDiv w:val="1"/>
      <w:marLeft w:val="0"/>
      <w:marRight w:val="0"/>
      <w:marTop w:val="0"/>
      <w:marBottom w:val="0"/>
      <w:divBdr>
        <w:top w:val="none" w:sz="0" w:space="0" w:color="auto"/>
        <w:left w:val="none" w:sz="0" w:space="0" w:color="auto"/>
        <w:bottom w:val="none" w:sz="0" w:space="0" w:color="auto"/>
        <w:right w:val="none" w:sz="0" w:space="0" w:color="auto"/>
      </w:divBdr>
    </w:div>
    <w:div w:id="1654211212">
      <w:bodyDiv w:val="1"/>
      <w:marLeft w:val="0"/>
      <w:marRight w:val="0"/>
      <w:marTop w:val="0"/>
      <w:marBottom w:val="0"/>
      <w:divBdr>
        <w:top w:val="none" w:sz="0" w:space="0" w:color="auto"/>
        <w:left w:val="none" w:sz="0" w:space="0" w:color="auto"/>
        <w:bottom w:val="none" w:sz="0" w:space="0" w:color="auto"/>
        <w:right w:val="none" w:sz="0" w:space="0" w:color="auto"/>
      </w:divBdr>
    </w:div>
    <w:div w:id="1755589125">
      <w:bodyDiv w:val="1"/>
      <w:marLeft w:val="0"/>
      <w:marRight w:val="0"/>
      <w:marTop w:val="0"/>
      <w:marBottom w:val="0"/>
      <w:divBdr>
        <w:top w:val="none" w:sz="0" w:space="0" w:color="auto"/>
        <w:left w:val="none" w:sz="0" w:space="0" w:color="auto"/>
        <w:bottom w:val="none" w:sz="0" w:space="0" w:color="auto"/>
        <w:right w:val="none" w:sz="0" w:space="0" w:color="auto"/>
      </w:divBdr>
    </w:div>
    <w:div w:id="1813019963">
      <w:bodyDiv w:val="1"/>
      <w:marLeft w:val="0"/>
      <w:marRight w:val="0"/>
      <w:marTop w:val="0"/>
      <w:marBottom w:val="0"/>
      <w:divBdr>
        <w:top w:val="none" w:sz="0" w:space="0" w:color="auto"/>
        <w:left w:val="none" w:sz="0" w:space="0" w:color="auto"/>
        <w:bottom w:val="none" w:sz="0" w:space="0" w:color="auto"/>
        <w:right w:val="none" w:sz="0" w:space="0" w:color="auto"/>
      </w:divBdr>
    </w:div>
    <w:div w:id="1855730116">
      <w:bodyDiv w:val="1"/>
      <w:marLeft w:val="0"/>
      <w:marRight w:val="0"/>
      <w:marTop w:val="0"/>
      <w:marBottom w:val="0"/>
      <w:divBdr>
        <w:top w:val="none" w:sz="0" w:space="0" w:color="auto"/>
        <w:left w:val="none" w:sz="0" w:space="0" w:color="auto"/>
        <w:bottom w:val="none" w:sz="0" w:space="0" w:color="auto"/>
        <w:right w:val="none" w:sz="0" w:space="0" w:color="auto"/>
      </w:divBdr>
      <w:divsChild>
        <w:div w:id="1927222920">
          <w:marLeft w:val="0"/>
          <w:marRight w:val="0"/>
          <w:marTop w:val="0"/>
          <w:marBottom w:val="0"/>
          <w:divBdr>
            <w:top w:val="none" w:sz="0" w:space="0" w:color="auto"/>
            <w:left w:val="none" w:sz="0" w:space="0" w:color="auto"/>
            <w:bottom w:val="none" w:sz="0" w:space="0" w:color="auto"/>
            <w:right w:val="none" w:sz="0" w:space="0" w:color="auto"/>
          </w:divBdr>
          <w:divsChild>
            <w:div w:id="1880971226">
              <w:marLeft w:val="0"/>
              <w:marRight w:val="0"/>
              <w:marTop w:val="0"/>
              <w:marBottom w:val="0"/>
              <w:divBdr>
                <w:top w:val="none" w:sz="0" w:space="0" w:color="auto"/>
                <w:left w:val="none" w:sz="0" w:space="0" w:color="auto"/>
                <w:bottom w:val="none" w:sz="0" w:space="0" w:color="auto"/>
                <w:right w:val="none" w:sz="0" w:space="0" w:color="auto"/>
              </w:divBdr>
              <w:divsChild>
                <w:div w:id="1352225293">
                  <w:marLeft w:val="0"/>
                  <w:marRight w:val="0"/>
                  <w:marTop w:val="0"/>
                  <w:marBottom w:val="0"/>
                  <w:divBdr>
                    <w:top w:val="none" w:sz="0" w:space="0" w:color="auto"/>
                    <w:left w:val="none" w:sz="0" w:space="0" w:color="auto"/>
                    <w:bottom w:val="none" w:sz="0" w:space="0" w:color="auto"/>
                    <w:right w:val="none" w:sz="0" w:space="0" w:color="auto"/>
                  </w:divBdr>
                  <w:divsChild>
                    <w:div w:id="157963128">
                      <w:marLeft w:val="0"/>
                      <w:marRight w:val="0"/>
                      <w:marTop w:val="0"/>
                      <w:marBottom w:val="0"/>
                      <w:divBdr>
                        <w:top w:val="none" w:sz="0" w:space="0" w:color="auto"/>
                        <w:left w:val="none" w:sz="0" w:space="0" w:color="auto"/>
                        <w:bottom w:val="none" w:sz="0" w:space="0" w:color="auto"/>
                        <w:right w:val="none" w:sz="0" w:space="0" w:color="auto"/>
                      </w:divBdr>
                    </w:div>
                    <w:div w:id="13035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8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ciencedirect.com/science/article/abs/pii/S030691920400020X" TargetMode="External"/><Relationship Id="rId26" Type="http://schemas.openxmlformats.org/officeDocument/2006/relationships/hyperlink" Target="https://www.sciencedirect.com/science/article/abs/pii/S0924224422000280" TargetMode="External"/><Relationship Id="rId39" Type="http://schemas.openxmlformats.org/officeDocument/2006/relationships/hyperlink" Target="https://www.mdpi.com/2071-1050/15/4/3482" TargetMode="External"/><Relationship Id="rId21" Type="http://schemas.openxmlformats.org/officeDocument/2006/relationships/hyperlink" Target="https://www.nature.com/articles/502615a" TargetMode="External"/><Relationship Id="rId34" Type="http://schemas.openxmlformats.org/officeDocument/2006/relationships/hyperlink" Target="http://pdf.wri.org/reducing_food_loss_and_waste.pdf" TargetMode="External"/><Relationship Id="rId42" Type="http://schemas.openxmlformats.org/officeDocument/2006/relationships/hyperlink" Target="https://www.ncbi.nlm.nih.gov/pmc/articles/PMC10169138/" TargetMode="External"/><Relationship Id="rId47" Type="http://schemas.openxmlformats.org/officeDocument/2006/relationships/hyperlink" Target="https://www.frontiersin.org/articles/10.3389/fsufs.2021.658898/full" TargetMode="External"/><Relationship Id="rId50" Type="http://schemas.openxmlformats.org/officeDocument/2006/relationships/hyperlink" Target="https://www.fao.org/fileadmin/user_upload/save-food/PDF/WorkingPaper/Background_Paper_2014.pdf" TargetMode="External"/><Relationship Id="rId55"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archive.ipcc.ch/publications_and_data/ar4/wg3/en/ch10.html" TargetMode="External"/><Relationship Id="rId29" Type="http://schemas.openxmlformats.org/officeDocument/2006/relationships/hyperlink" Target="https://pubmed.ncbi.nlm.nih.gov/20713403/" TargetMode="External"/><Relationship Id="rId11" Type="http://schemas.openxmlformats.org/officeDocument/2006/relationships/image" Target="media/image1.png"/><Relationship Id="rId24" Type="http://schemas.openxmlformats.org/officeDocument/2006/relationships/hyperlink" Target="https://www.sciencedirect.com/science/article/abs/pii/S030691920400020X" TargetMode="External"/><Relationship Id="rId32" Type="http://schemas.openxmlformats.org/officeDocument/2006/relationships/hyperlink" Target="https://www.stopwaste.org/at-work/reduce-and-reuse/reduce-wasted-food/smart-kitchen-initiative" TargetMode="External"/><Relationship Id="rId37" Type="http://schemas.openxmlformats.org/officeDocument/2006/relationships/hyperlink" Target="https://www.tandfonline.com/doi/abs/10.1080/09581596.2011.608797" TargetMode="External"/><Relationship Id="rId40" Type="http://schemas.openxmlformats.org/officeDocument/2006/relationships/hyperlink" Target="https://www.mdpi.com/2073-431X/9/2/44" TargetMode="External"/><Relationship Id="rId45" Type="http://schemas.openxmlformats.org/officeDocument/2006/relationships/hyperlink" Target="https://www.mdpi.com/2313-4321/6/1/6" TargetMode="External"/><Relationship Id="rId53" Type="http://schemas.openxmlformats.org/officeDocument/2006/relationships/hyperlink" Target="https://www.mdpi.com/2071-1050/11/21/6016" TargetMode="External"/><Relationship Id="rId5" Type="http://schemas.openxmlformats.org/officeDocument/2006/relationships/footnotes" Target="footnotes.xml"/><Relationship Id="rId19" Type="http://schemas.openxmlformats.org/officeDocument/2006/relationships/hyperlink" Target="https://www.epa.gov/sustainable-management-food/sustainable-management-food-basic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www.nrdc.org/sites/default/files/wasted-food-IP.pdf" TargetMode="External"/><Relationship Id="rId27" Type="http://schemas.openxmlformats.org/officeDocument/2006/relationships/hyperlink" Target="https://www.researchgate.net/publication/366151251_Handling_Food_Waste_in_The_Hotel_Industry" TargetMode="External"/><Relationship Id="rId30" Type="http://schemas.openxmlformats.org/officeDocument/2006/relationships/hyperlink" Target="https://www.ncbi.nlm.nih.gov/pmc/articles/PMC6836184/" TargetMode="External"/><Relationship Id="rId35" Type="http://schemas.openxmlformats.org/officeDocument/2006/relationships/hyperlink" Target="https://journals.sagepub.com/doi/10.1177/0734242X07088433" TargetMode="External"/><Relationship Id="rId43" Type="http://schemas.openxmlformats.org/officeDocument/2006/relationships/hyperlink" Target="https://fardapaper.ir/mohavaha/uploads/2018/03/Fardapaper-The-Internet-of-Things-IoT-Applications-investments-and-challenges-for-enterprises.pdf" TargetMode="External"/><Relationship Id="rId48" Type="http://schemas.openxmlformats.org/officeDocument/2006/relationships/hyperlink" Target="https://www.academia.edu/25469729/Meta_principles_for_developing_smart_sustainable_and_healthy_cities_Science_352_no_6288_940_943_" TargetMode="External"/><Relationship Id="rId56"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www.unep.org/resources/report/unep-food-waste-index-report-2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ciencedirect.com/science/article/pii/S0048969712011862" TargetMode="External"/><Relationship Id="rId25" Type="http://schemas.openxmlformats.org/officeDocument/2006/relationships/hyperlink" Target="https://eprints.whiterose.ac.uk/79194/1/accepted%20manuscript.pdf" TargetMode="External"/><Relationship Id="rId33" Type="http://schemas.openxmlformats.org/officeDocument/2006/relationships/hyperlink" Target="https://journals.plos.org/plosone/article?id=10.1371/journal.pone.0127881" TargetMode="External"/><Relationship Id="rId38" Type="http://schemas.openxmlformats.org/officeDocument/2006/relationships/hyperlink" Target="https://www.researchgate.net/publication/263086864_Reducing_food_waste_An_investigation_on_the_behavior_of_Italian_youths" TargetMode="External"/><Relationship Id="rId46" Type="http://schemas.openxmlformats.org/officeDocument/2006/relationships/hyperlink" Target="https://www.sciencedirect.com/science/article/pii/S2405844023015864" TargetMode="External"/><Relationship Id="rId20" Type="http://schemas.openxmlformats.org/officeDocument/2006/relationships/hyperlink" Target="https://www.fao.org/3/i2697e/i2697e.pdf" TargetMode="External"/><Relationship Id="rId41" Type="http://schemas.openxmlformats.org/officeDocument/2006/relationships/hyperlink" Target="https://www.mdpi.com/2071-1050/15/4/3482"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ao.org/3/i2697e/i2697e.pdf" TargetMode="External"/><Relationship Id="rId23" Type="http://schemas.openxmlformats.org/officeDocument/2006/relationships/hyperlink" Target="https://openknowledge.worldbank.org/entities/publication/d3f9d45e-115f-559b-b14f-28552410e90a" TargetMode="External"/><Relationship Id="rId28" Type="http://schemas.openxmlformats.org/officeDocument/2006/relationships/hyperlink" Target="https://www.sciencedirect.com/science/article/pii/S0959652620329061" TargetMode="External"/><Relationship Id="rId36" Type="http://schemas.openxmlformats.org/officeDocument/2006/relationships/hyperlink" Target="https://www.nature.com/articles/nature10452" TargetMode="External"/><Relationship Id="rId49" Type="http://schemas.openxmlformats.org/officeDocument/2006/relationships/hyperlink" Target="https://hcommons.org/deposits/item/hc:56509/" TargetMode="External"/><Relationship Id="rId57" Type="http://schemas.openxmlformats.org/officeDocument/2006/relationships/theme" Target="theme/theme1.xml"/><Relationship Id="rId10" Type="http://schemas.microsoft.com/office/2018/08/relationships/commentsExtensible" Target="commentsExtensible.xml"/><Relationship Id="rId31" Type="http://schemas.openxmlformats.org/officeDocument/2006/relationships/hyperlink" Target="https://www.ncbi.nlm.nih.gov/pmc/articles/PMC8535035/" TargetMode="External"/><Relationship Id="rId44" Type="http://schemas.openxmlformats.org/officeDocument/2006/relationships/hyperlink" Target="https://journals.sagepub.com/doi/full/10.1177/0734242X231184444" TargetMode="External"/><Relationship Id="rId52" Type="http://schemas.openxmlformats.org/officeDocument/2006/relationships/hyperlink" Target="https://www.unep.org/resources/report/unep-food-waste-index-repor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12</Pages>
  <Words>7823</Words>
  <Characters>44596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V</dc:creator>
  <cp:keywords/>
  <dc:description/>
  <cp:lastModifiedBy>Quincy Clark</cp:lastModifiedBy>
  <cp:revision>10</cp:revision>
  <cp:lastPrinted>2023-09-19T21:49:00Z</cp:lastPrinted>
  <dcterms:created xsi:type="dcterms:W3CDTF">2023-10-01T09:23:00Z</dcterms:created>
  <dcterms:modified xsi:type="dcterms:W3CDTF">2023-10-01T23:58:00Z</dcterms:modified>
</cp:coreProperties>
</file>